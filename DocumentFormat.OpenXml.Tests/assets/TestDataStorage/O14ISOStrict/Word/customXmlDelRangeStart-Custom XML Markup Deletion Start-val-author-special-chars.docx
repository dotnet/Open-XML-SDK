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purl.oclc.org/ooxml/officeDocument/relationships/extendedProperties" Target="docProps/app.xml" Id="rId3" /><Relationship Type="http://purl.oclc.org/ooxml/officeDocument/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86C3B" w14:textId="77777777" w:rsidR="00917B61" w:rsidRDefault="00917B61">
      <w:bookmarkStart w:id="0" w:name="_GoBack"/>
      <w:bookmarkEnd w:id="0"/>
    </w:p>
    <w:p w14:paraId="7EDCD6A4" w14:textId="77777777" w:rsidR="00C46A1D" w:rsidRDefault="00C46A1D"/>
    <w:p w14:paraId="79234F28" w14:textId="77777777" w:rsidR="00C46A1D" w:rsidRDefault="00C46A1D">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AA09BDA" w14:textId="77777777" w:rsidR="00C46A1D" w:rsidDel="007740AB" w:rsidRDefault="00C46A1D">
      <w:pPr>
        <w:rPr>
          <w:del w:id="1" w:author="Arman Aghaei" w:date="2008-02-04T16:02:00Z"/>
        </w:rPr>
      </w:pPr>
      <w:del w:id="2" w:author="Arman Aghaei" w:date="2008-02-04T16:02:00Z">
        <w:r w:rsidDel="007740AB">
          <w:delTex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delText>
        </w:r>
      </w:del>
    </w:p>
    <w:p w14:paraId="5E87F0CE" w14:textId="77777777" w:rsidR="00C46A1D" w:rsidRDefault="00C46A1D">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02DFD48" w14:textId="77777777" w:rsidR="00C46A1D" w:rsidRDefault="00C46A1D"/>
    <w:sectPr w:rsidR="00C46A1D" w:rsidSect="0091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sl="http://purl.oclc.org/ooxml/schemaLibrary/main" mc:Ignorable="w14">
  <w:zoom w:percent="100"/>
  <w:trackRevisions/>
  <w:defaultTabStop w:val="720"/>
  <w:characterSpacingControl w:val="doNotCompress"/>
  <w:compat>
    <w:compatSetting w:name="compatibilityMode" w:uri="http://schemas.microsoft.com/office/word" w:val="12"/>
  </w:compat>
  <w:rsids>
    <w:rsidRoot w:val="00B73727"/>
    <w:rsid w:val="001E784E"/>
    <w:rsid w:val="00344F67"/>
    <w:rsid w:val="0059506B"/>
    <w:rsid w:val="00721898"/>
    <w:rsid w:val="007740AB"/>
    <w:rsid w:val="00917B61"/>
    <w:rsid w:val="00B73727"/>
    <w:rsid w:val="00C46A1D"/>
  </w:rsids>
  <m:mathPr>
    <m:mathFont m:val="Cambria Math"/>
    <m:brkBin m:val="before"/>
    <m:brkBinSub m:val="--"/>
    <m:smallFrac m:val="0"/>
    <m:dispDef/>
    <m:lMargin m:val="0"/>
    <m:rMargin m:val="0"/>
    <m:defJc m:val="centerGroup"/>
    <m:wrapIndent m:val="1440"/>
    <m:intLim m:val="subSup"/>
    <m:naryLim m:val="undOvr"/>
  </m:mathPr>
  <w:attachedSchema w:val="MyXSD"/>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B5A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7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mc:Ignorable="w14">
  <w:optimizeForBrowser/>
</w:webSettings>
</file>

<file path=word/_rels/document.xml.rels>&#65279;<?xml version="1.0" encoding="utf-8"?><Relationships xmlns="http://schemas.openxmlformats.org/package/2006/relationships"><Relationship Type="http://schemas.microsoft.com/office/2007/relationships/stylesWithEffects" Target="stylesWithEffects.xml" Id="rId2" /><Relationship Type="http://purl.oclc.org/ooxml/officeDocument/relationships/settings" Target="settings.xml" Id="rId3" /><Relationship Type="http://purl.oclc.org/ooxml/officeDocument/relationships/styles" Target="styles.xml" Id="rId1" /><Relationship Type="http://purl.oclc.org/ooxml/officeDocument/relationships/theme" Target="theme/theme1.xml" Id="rId6" /><Relationship Type="http://purl.oclc.org/ooxml/officeDocument/relationships/fontTable" Target="fontTable.xml" Id="rId5" /><Relationship Type="http://purl.oclc.org/ooxml/officeDocument/relationships/webSettings" Target="webSettings.xml" Id="rId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Normal.dotm</Template>
  <TotalTime>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Aghaei</dc:creator>
  <cp:keywords/>
  <dc:description/>
  <cp:lastModifiedBy>Office Automation Limited Client</cp:lastModifiedBy>
  <cp:revision>2</cp:revision>
  <dcterms:created xsi:type="dcterms:W3CDTF">2010-09-24T08:36:00Z</dcterms:created>
  <dcterms:modified xsi:type="dcterms:W3CDTF">2010-09-24T08:36:00Z</dcterms:modified>
</cp:coreProperties>
</file>