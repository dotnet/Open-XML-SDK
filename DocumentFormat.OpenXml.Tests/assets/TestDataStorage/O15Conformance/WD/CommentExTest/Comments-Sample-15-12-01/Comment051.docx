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0D4B6" w14:textId="77777777" w:rsidR="00551DE2" w:rsidDel="00B845BF" w:rsidRDefault="00B845BF">
      <w:pPr>
        <w:rPr>
          <w:del w:id="0" w:author="Arman Aghaei" w:date="2011-02-23T17:06:00Z"/>
        </w:rPr>
      </w:pPr>
      <w:r>
        <w:rPr>
          <w:rStyle w:val="CommentReference"/>
        </w:rPr>
        <w:commentReference w:id="1"/>
      </w:r>
      <w:bookmarkStart w:id="2" w:name="_GoBack"/>
      <w:bookmarkEnd w:id="2"/>
      <w:del w:id="3" w:author="Arman Aghaei" w:date="2011-02-23T17:06:00Z">
        <w:r w:rsidDel="00B845BF">
          <w:delTex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delText>
        </w:r>
      </w:del>
    </w:p>
    <w:p w14:paraId="602D2946" w14:textId="77777777" w:rsidR="00B845BF" w:rsidRDefault="00B845BF"/>
    <w:sectPr w:rsidR="00B845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man Aghaei" w:date="2011-02-23T17:05:00Z" w:initials="AA">
    <w:p w14:paraId="3F95567E" w14:textId="77777777" w:rsidR="00B845BF" w:rsidRDefault="00B845BF">
      <w:pPr>
        <w:pStyle w:val="CommentText"/>
      </w:pPr>
      <w:r>
        <w:rPr>
          <w:rStyle w:val="CommentReference"/>
        </w:rPr>
        <w:annotationRef/>
      </w:r>
      <w:r>
        <w:t>Test</w:t>
      </w:r>
    </w:p>
    <w:p w14:paraId="5F240779" w14:textId="77777777" w:rsidR="00B845BF" w:rsidRDefault="00B845BF">
      <w:pPr>
        <w:pStyle w:val="CommentText"/>
      </w:pPr>
    </w:p>
    <w:p w14:paraId="043F95C9" w14:textId="77777777" w:rsidR="00B845BF" w:rsidRDefault="00B845B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F95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BF"/>
    <w:rsid w:val="00551DE2"/>
    <w:rsid w:val="00B8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45BF"/>
    <w:rPr>
      <w:sz w:val="16"/>
      <w:szCs w:val="16"/>
    </w:rPr>
  </w:style>
  <w:style w:type="paragraph" w:styleId="CommentText">
    <w:name w:val="annotation text"/>
    <w:basedOn w:val="Normal"/>
    <w:link w:val="CommentTextChar"/>
    <w:uiPriority w:val="99"/>
    <w:semiHidden/>
    <w:unhideWhenUsed/>
    <w:rsid w:val="00B845BF"/>
    <w:pPr>
      <w:spacing w:line="240" w:lineRule="auto"/>
    </w:pPr>
    <w:rPr>
      <w:sz w:val="20"/>
      <w:szCs w:val="20"/>
    </w:rPr>
  </w:style>
  <w:style w:type="character" w:customStyle="1" w:styleId="CommentTextChar">
    <w:name w:val="Comment Text Char"/>
    <w:basedOn w:val="DefaultParagraphFont"/>
    <w:link w:val="CommentText"/>
    <w:uiPriority w:val="99"/>
    <w:semiHidden/>
    <w:rsid w:val="00B845BF"/>
    <w:rPr>
      <w:sz w:val="20"/>
      <w:szCs w:val="20"/>
    </w:rPr>
  </w:style>
  <w:style w:type="paragraph" w:styleId="CommentSubject">
    <w:name w:val="annotation subject"/>
    <w:basedOn w:val="CommentText"/>
    <w:next w:val="CommentText"/>
    <w:link w:val="CommentSubjectChar"/>
    <w:uiPriority w:val="99"/>
    <w:semiHidden/>
    <w:unhideWhenUsed/>
    <w:rsid w:val="00B845BF"/>
    <w:rPr>
      <w:b/>
      <w:bCs/>
    </w:rPr>
  </w:style>
  <w:style w:type="character" w:customStyle="1" w:styleId="CommentSubjectChar">
    <w:name w:val="Comment Subject Char"/>
    <w:basedOn w:val="CommentTextChar"/>
    <w:link w:val="CommentSubject"/>
    <w:uiPriority w:val="99"/>
    <w:semiHidden/>
    <w:rsid w:val="00B845BF"/>
    <w:rPr>
      <w:b/>
      <w:bCs/>
      <w:sz w:val="20"/>
      <w:szCs w:val="20"/>
    </w:rPr>
  </w:style>
  <w:style w:type="paragraph" w:styleId="BalloonText">
    <w:name w:val="Balloon Text"/>
    <w:basedOn w:val="Normal"/>
    <w:link w:val="BalloonTextChar"/>
    <w:uiPriority w:val="99"/>
    <w:semiHidden/>
    <w:unhideWhenUsed/>
    <w:rsid w:val="00B84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45BF"/>
    <w:rPr>
      <w:sz w:val="16"/>
      <w:szCs w:val="16"/>
    </w:rPr>
  </w:style>
  <w:style w:type="paragraph" w:styleId="CommentText">
    <w:name w:val="annotation text"/>
    <w:basedOn w:val="Normal"/>
    <w:link w:val="CommentTextChar"/>
    <w:uiPriority w:val="99"/>
    <w:semiHidden/>
    <w:unhideWhenUsed/>
    <w:rsid w:val="00B845BF"/>
    <w:pPr>
      <w:spacing w:line="240" w:lineRule="auto"/>
    </w:pPr>
    <w:rPr>
      <w:sz w:val="20"/>
      <w:szCs w:val="20"/>
    </w:rPr>
  </w:style>
  <w:style w:type="character" w:customStyle="1" w:styleId="CommentTextChar">
    <w:name w:val="Comment Text Char"/>
    <w:basedOn w:val="DefaultParagraphFont"/>
    <w:link w:val="CommentText"/>
    <w:uiPriority w:val="99"/>
    <w:semiHidden/>
    <w:rsid w:val="00B845BF"/>
    <w:rPr>
      <w:sz w:val="20"/>
      <w:szCs w:val="20"/>
    </w:rPr>
  </w:style>
  <w:style w:type="paragraph" w:styleId="CommentSubject">
    <w:name w:val="annotation subject"/>
    <w:basedOn w:val="CommentText"/>
    <w:next w:val="CommentText"/>
    <w:link w:val="CommentSubjectChar"/>
    <w:uiPriority w:val="99"/>
    <w:semiHidden/>
    <w:unhideWhenUsed/>
    <w:rsid w:val="00B845BF"/>
    <w:rPr>
      <w:b/>
      <w:bCs/>
    </w:rPr>
  </w:style>
  <w:style w:type="character" w:customStyle="1" w:styleId="CommentSubjectChar">
    <w:name w:val="Comment Subject Char"/>
    <w:basedOn w:val="CommentTextChar"/>
    <w:link w:val="CommentSubject"/>
    <w:uiPriority w:val="99"/>
    <w:semiHidden/>
    <w:rsid w:val="00B845BF"/>
    <w:rPr>
      <w:b/>
      <w:bCs/>
      <w:sz w:val="20"/>
      <w:szCs w:val="20"/>
    </w:rPr>
  </w:style>
  <w:style w:type="paragraph" w:styleId="BalloonText">
    <w:name w:val="Balloon Text"/>
    <w:basedOn w:val="Normal"/>
    <w:link w:val="BalloonTextChar"/>
    <w:uiPriority w:val="99"/>
    <w:semiHidden/>
    <w:unhideWhenUsed/>
    <w:rsid w:val="00B84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1</cp:revision>
  <dcterms:created xsi:type="dcterms:W3CDTF">2011-02-24T01:04:00Z</dcterms:created>
  <dcterms:modified xsi:type="dcterms:W3CDTF">2011-02-24T01:31:00Z</dcterms:modified>
</cp:coreProperties>
</file>