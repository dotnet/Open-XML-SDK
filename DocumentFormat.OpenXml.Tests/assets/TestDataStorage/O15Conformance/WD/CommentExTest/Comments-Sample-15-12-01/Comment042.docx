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DF9CA" w14:textId="2E43E452" w:rsidR="009152D3" w:rsidRDefault="00DE6742">
      <w:pPr>
        <w:rPr>
          <w:ins w:id="0" w:author="Arman Aghaei" w:date="2011-05-05T15:21:00Z"/>
        </w:rPr>
      </w:pPr>
      <w:ins w:id="1" w:author="Arman Aghaei" w:date="2011-05-05T15:36:00Z">
        <w:r>
          <w:rPr>
            <w:noProof/>
          </w:rPr>
          <mc:AlternateContent>
            <mc:Choice Requires="wps">
              <w:drawing>
                <wp:anchor distT="0" distB="0" distL="114300" distR="114300" simplePos="0" relativeHeight="251658244" behindDoc="0" locked="0" layoutInCell="1" allowOverlap="1" wp14:anchorId="7D9AF095" wp14:editId="4B5766AF">
                  <wp:simplePos x="5486400" y="8229600"/>
                  <wp:positionH relativeFrom="column">
                    <wp:posOffset>2886075</wp:posOffset>
                  </wp:positionH>
                  <wp:positionV relativeFrom="paragraph">
                    <wp:posOffset>251460</wp:posOffset>
                  </wp:positionV>
                  <wp:extent cx="2257425" cy="7143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225742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F8BC3F" w14:textId="77777777" w:rsidR="00DE6742" w:rsidRDefault="00DE6742">
                              <w:pPr>
                                <w:rPr>
                                  <w:ins w:id="2" w:author="Arman Aghaei" w:date="2011-05-05T15:33:00Z"/>
                                </w:rPr>
                              </w:pPr>
                              <w:ins w:id="3" w:author="Arman Aghaei" w:date="2011-05-05T15:33:00Z">
                                <w:r>
                                  <w:t xml:space="preserve">On the Insert </w:t>
                                </w:r>
                                <w:r w:rsidRPr="00E27A8A">
                                  <w:rPr>
                                    <w:b/>
                                    <w:rPrChange w:id="4" w:author="Arman Aghaei" w:date="2011-05-05T15:33:00Z">
                                      <w:rPr/>
                                    </w:rPrChange>
                                  </w:rPr>
                                  <w:t>tab, the galleries include items that are</w:t>
                                </w:r>
                                <w:r>
                                  <w:t xml:space="preserve"> designed to coordinate with the </w:t>
                                </w:r>
                                <w:proofErr w:type="spellStart"/>
                                <w:r>
                                  <w:t>ovlook</w:t>
                                </w:r>
                                <w:proofErr w:type="spellEnd"/>
                                <w:r>
                                  <w:t xml:space="preserve"> of your document. You can use these galleries to insert tables, headers, footers, lists, cover pages, and other document building blocks. When you create pictures, charts, or diagrams, they also coordinate with your current document look.</w:t>
                                </w:r>
                              </w:ins>
                            </w:p>
                            <w:p w14:paraId="525A7BE7" w14:textId="77777777" w:rsidR="00DE6742" w:rsidRDefault="00DE6742">
                              <w:pPr>
                                <w:rPr>
                                  <w:ins w:id="5" w:author="Arman Aghaei" w:date="2011-05-05T15:33:00Z"/>
                                </w:rPr>
                              </w:pPr>
                              <w:ins w:id="6" w:author="Arman Aghaei" w:date="2011-05-05T15:33:00Z">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ins>
                            </w:p>
                            <w:p w14:paraId="74501D8A" w14:textId="77777777" w:rsidR="00DE6742" w:rsidRDefault="00DE6742">
                              <w:pPr>
                                <w:rPr>
                                  <w:ins w:id="7" w:author="Arman Aghaei" w:date="2011-05-05T15:33:00Z"/>
                                </w:rPr>
                              </w:pPr>
                              <w:ins w:id="8" w:author="Arman Aghaei" w:date="2011-05-05T15:33:00Z">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ins>
                            </w:p>
                            <w:p w14:paraId="408A220E" w14:textId="77777777" w:rsidR="00DE6742" w:rsidRDefault="00DE67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D9AF095" id="_x0000_t202" coordsize="21600,21600" o:spt="202" path="m,l,21600r21600,l21600,xe">
                  <v:stroke joinstyle="miter"/>
                  <v:path gradientshapeok="t" o:connecttype="rect"/>
                </v:shapetype>
                <v:shape id="Text Box 1" o:spid="_x0000_s1026" type="#_x0000_t202" style="position:absolute;margin-left:227.25pt;margin-top:19.8pt;width:177.75pt;height:56.2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" fillcolor="white [3201]" strokeweight=".5pt">
                  <v:textbox>
                    <w:txbxContent>
                      <w:p w14:paraId="25F8BC3F" w14:textId="77777777" w:rsidR="00DE6742" w:rsidRDefault="00DE6742">
                        <w:pPr>
                          <w:rPr>
                            <w:ins w:id="9" w:author="Arman Aghaei" w:date="2011-05-05T15:33:00Z"/>
                          </w:rPr>
                        </w:pPr>
                        <w:ins w:id="10" w:author="Arman Aghaei" w:date="2011-05-05T15:33:00Z">
                          <w:r>
                            <w:t xml:space="preserve">On the Insert </w:t>
                          </w:r>
                          <w:r w:rsidRPr="00E27A8A">
                            <w:rPr>
                              <w:b/>
                              <w:rPrChange w:id="11" w:author="Arman Aghaei" w:date="2011-05-05T15:33:00Z">
                                <w:rPr/>
                              </w:rPrChange>
                            </w:rPr>
                            <w:t>tab, the galleries include items that are</w:t>
                          </w:r>
                          <w:r>
                            <w:t xml:space="preserve"> designed to coordinate with the </w:t>
                          </w:r>
                          <w:proofErr w:type="spellStart"/>
                          <w:r>
                            <w:t>ovlook</w:t>
                          </w:r>
                          <w:proofErr w:type="spellEnd"/>
                          <w:r>
                            <w:t xml:space="preserve"> of your document. You can use these galleries to insert tables, headers, footers, lists, cover pages, and other document building blocks. When you create pictures, charts, or diagrams, they also coordinate with your current document look.</w:t>
                          </w:r>
                        </w:ins>
                      </w:p>
                      <w:p w14:paraId="525A7BE7" w14:textId="77777777" w:rsidR="00DE6742" w:rsidRDefault="00DE6742">
                        <w:pPr>
                          <w:rPr>
                            <w:ins w:id="12" w:author="Arman Aghaei" w:date="2011-05-05T15:33:00Z"/>
                          </w:rPr>
                        </w:pPr>
                        <w:ins w:id="13" w:author="Arman Aghaei" w:date="2011-05-05T15:33:00Z">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ins>
                      </w:p>
                      <w:p w14:paraId="74501D8A" w14:textId="77777777" w:rsidR="00DE6742" w:rsidRDefault="00DE6742">
                        <w:pPr>
                          <w:rPr>
                            <w:ins w:id="14" w:author="Arman Aghaei" w:date="2011-05-05T15:33:00Z"/>
                          </w:rPr>
                        </w:pPr>
                        <w:ins w:id="15" w:author="Arman Aghaei" w:date="2011-05-05T15:33:00Z">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ins>
                      </w:p>
                      <w:p w14:paraId="408A220E" w14:textId="77777777" w:rsidR="00DE6742" w:rsidRDefault="00DE6742"/>
                    </w:txbxContent>
                  </v:textbox>
                </v:shape>
              </w:pict>
            </mc:Fallback>
          </mc:AlternateContent>
        </w:r>
      </w:ins>
      <w:ins w:id="16" w:author="Arman Aghaei" w:date="2011-05-05T15:33:00Z">
        <w:r w:rsidR="00E27A8A">
          <w:rPr>
            <w:noProof/>
          </w:rPr>
          <mc:AlternateContent>
            <mc:Choice Requires="wps">
              <w:drawing>
                <wp:anchor distT="0" distB="0" distL="114300" distR="114300" simplePos="0" relativeHeight="251658242" behindDoc="0" locked="0" layoutInCell="1" allowOverlap="1" wp14:anchorId="27B54685" wp14:editId="705F260B">
                  <wp:simplePos x="5486400" y="8229600"/>
                  <wp:positionH relativeFrom="column">
                    <wp:posOffset>504825</wp:posOffset>
                  </wp:positionH>
                  <wp:positionV relativeFrom="paragraph">
                    <wp:posOffset>118110</wp:posOffset>
                  </wp:positionV>
                  <wp:extent cx="2257425" cy="7143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25742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2D69F8" w14:textId="77777777" w:rsidR="00E27A8A" w:rsidRDefault="00E27A8A">
                              <w:pPr>
                                <w:rPr>
                                  <w:ins w:id="17" w:author="Arman Aghaei" w:date="2011-05-05T15:33:00Z"/>
                                </w:rPr>
                              </w:pPr>
                              <w:ins w:id="18" w:author="Arman Aghaei" w:date="2011-05-05T15:33:00Z">
                                <w:r>
                                  <w:t xml:space="preserve">On the Insert </w:t>
                                </w:r>
                                <w:r w:rsidRPr="00E27A8A">
                                  <w:rPr>
                                    <w:b/>
                                    <w:rPrChange w:id="19" w:author="Arman Aghaei" w:date="2011-05-05T15:33:00Z">
                                      <w:rPr/>
                                    </w:rPrChange>
                                  </w:rPr>
                                  <w:t>tab, the galleries include items that are</w:t>
                                </w:r>
                                <w:r>
                                  <w:t xml:space="preserve"> designed to coordinate with the </w:t>
                                </w:r>
                                <w:proofErr w:type="spellStart"/>
                                <w:r>
                                  <w:t>ovlook</w:t>
                                </w:r>
                                <w:proofErr w:type="spellEnd"/>
                                <w:r>
                                  <w:t xml:space="preserve"> of your document. You can use these galleries to insert tables, headers, footers, lists, cover pages, and other document building blocks. When you create pictures, charts, or diagrams, they also coordinate with your current document look.</w:t>
                                </w:r>
                              </w:ins>
                            </w:p>
                            <w:p w14:paraId="6E471AD8" w14:textId="77777777" w:rsidR="00E27A8A" w:rsidRDefault="00E27A8A">
                              <w:pPr>
                                <w:rPr>
                                  <w:ins w:id="20" w:author="Arman Aghaei" w:date="2011-05-05T15:33:00Z"/>
                                </w:rPr>
                              </w:pPr>
                              <w:ins w:id="21" w:author="Arman Aghaei" w:date="2011-05-05T15:33:00Z">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ins>
                            </w:p>
                            <w:p w14:paraId="38DDC2CF" w14:textId="77777777" w:rsidR="00E27A8A" w:rsidRDefault="00E27A8A">
                              <w:pPr>
                                <w:rPr>
                                  <w:ins w:id="22" w:author="Arman Aghaei" w:date="2011-05-05T15:33:00Z"/>
                                </w:rPr>
                              </w:pPr>
                              <w:ins w:id="23" w:author="Arman Aghaei" w:date="2011-05-05T15:33:00Z">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ins>
                            </w:p>
                            <w:p w14:paraId="2E87603C" w14:textId="77777777" w:rsidR="00E27A8A" w:rsidRDefault="00E27A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B54685" id="Text Box 3" o:spid="_x0000_s1027" type="#_x0000_t202" style="position:absolute;margin-left:39.75pt;margin-top:9.3pt;width:177.75pt;height:56.2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" fillcolor="white [3201]" strokeweight=".5pt">
                  <v:textbox>
                    <w:txbxContent>
                      <w:p w14:paraId="492D69F8" w14:textId="77777777" w:rsidR="00E27A8A" w:rsidRDefault="00E27A8A">
                        <w:pPr>
                          <w:rPr>
                            <w:ins w:id="24" w:author="Arman Aghaei" w:date="2011-05-05T15:33:00Z"/>
                          </w:rPr>
                        </w:pPr>
                        <w:ins w:id="25" w:author="Arman Aghaei" w:date="2011-05-05T15:33:00Z">
                          <w:r>
                            <w:t xml:space="preserve">On the Insert </w:t>
                          </w:r>
                          <w:r w:rsidRPr="00E27A8A">
                            <w:rPr>
                              <w:b/>
                              <w:rPrChange w:id="26" w:author="Arman Aghaei" w:date="2011-05-05T15:33:00Z">
                                <w:rPr/>
                              </w:rPrChange>
                            </w:rPr>
                            <w:t>tab, the galleries include items that are</w:t>
                          </w:r>
                          <w:r>
                            <w:t xml:space="preserve"> designed to coordinate with the </w:t>
                          </w:r>
                          <w:proofErr w:type="spellStart"/>
                          <w:r>
                            <w:t>ovlook</w:t>
                          </w:r>
                          <w:proofErr w:type="spellEnd"/>
                          <w:r>
                            <w:t xml:space="preserve"> of your document. You can use these galleries to insert tables, headers, footers, lists, cover pages, and other document building blocks. When you create pictures, charts, or diagrams, they also coordinate with your current document look.</w:t>
                          </w:r>
                        </w:ins>
                      </w:p>
                      <w:p w14:paraId="6E471AD8" w14:textId="77777777" w:rsidR="00E27A8A" w:rsidRDefault="00E27A8A">
                        <w:pPr>
                          <w:rPr>
                            <w:ins w:id="27" w:author="Arman Aghaei" w:date="2011-05-05T15:33:00Z"/>
                          </w:rPr>
                        </w:pPr>
                        <w:ins w:id="28" w:author="Arman Aghaei" w:date="2011-05-05T15:33:00Z">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ins>
                      </w:p>
                      <w:p w14:paraId="38DDC2CF" w14:textId="77777777" w:rsidR="00E27A8A" w:rsidRDefault="00E27A8A">
                        <w:pPr>
                          <w:rPr>
                            <w:ins w:id="29" w:author="Arman Aghaei" w:date="2011-05-05T15:33:00Z"/>
                          </w:rPr>
                        </w:pPr>
                        <w:ins w:id="30" w:author="Arman Aghaei" w:date="2011-05-05T15:33:00Z">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ins>
                      </w:p>
                      <w:p w14:paraId="2E87603C" w14:textId="77777777" w:rsidR="00E27A8A" w:rsidRDefault="00E27A8A"/>
                    </w:txbxContent>
                  </v:textbox>
                </v:shape>
              </w:pict>
            </mc:Fallback>
          </mc:AlternateContent>
        </w:r>
      </w:ins>
      <w:commentRangeStart w:id="31"/>
      <w:proofErr w:type="gramStart"/>
      <w:r w:rsidR="009152D3">
        <w:t>test</w:t>
      </w:r>
      <w:commentRangeEnd w:id="31"/>
      <w:proofErr w:type="gramEnd"/>
      <w:r w:rsidR="009152D3">
        <w:rPr>
          <w:rStyle w:val="CommentReference"/>
        </w:rPr>
        <w:commentReference w:id="31"/>
      </w:r>
    </w:p>
    <w:p w14:paraId="43F49E0A" w14:textId="77777777" w:rsidR="009152D3" w:rsidRPr="009152D3" w:rsidRDefault="009152D3" w:rsidP="009152D3">
      <w:pPr>
        <w:rPr>
          <w:ins w:id="32" w:author="Arman Aghaei" w:date="2011-05-05T15:21:00Z"/>
        </w:rPr>
      </w:pPr>
    </w:p>
    <w:p w14:paraId="1A5FAF71" w14:textId="77777777" w:rsidR="009152D3" w:rsidRPr="009152D3" w:rsidRDefault="009152D3" w:rsidP="009152D3">
      <w:pPr>
        <w:rPr>
          <w:ins w:id="33" w:author="Arman Aghaei" w:date="2011-05-05T15:21:00Z"/>
        </w:rPr>
      </w:pPr>
    </w:p>
    <w:p w14:paraId="63DA324E" w14:textId="77777777" w:rsidR="009152D3" w:rsidRDefault="009152D3" w:rsidP="009152D3">
      <w:pPr>
        <w:rPr>
          <w:ins w:id="34" w:author="Arman Aghaei" w:date="2011-05-05T15:21:00Z"/>
        </w:rPr>
      </w:pPr>
      <w:commentRangeStart w:id="35"/>
      <w:commentRangeStart w:id="36"/>
      <w:ins w:id="37" w:author="Arman Aghaei" w:date="2011-05-05T15:21:00Z">
        <w:r>
          <w:rPr>
            <w:noProof/>
          </w:rPr>
          <mc:AlternateContent>
            <mc:Choice Requires="wps">
              <w:drawing>
                <wp:anchor distT="0" distB="0" distL="114300" distR="114300" simplePos="0" relativeHeight="251658241" behindDoc="0" locked="0" layoutInCell="1" allowOverlap="1" wp14:anchorId="0D436A03" wp14:editId="6E46ABDC">
                  <wp:simplePos x="5486400" y="8229600"/>
                  <wp:positionH relativeFrom="column">
                    <wp:posOffset>981075</wp:posOffset>
                  </wp:positionH>
                  <wp:positionV relativeFrom="paragraph">
                    <wp:posOffset>100965</wp:posOffset>
                  </wp:positionV>
                  <wp:extent cx="400050" cy="342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000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C43B9" id="Rectangle 2" o:spid="_x0000_s1026" style="position:absolute;margin-left:77.25pt;margin-top:7.95pt;width:31.5pt;height:27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" fillcolor="#4f81bd [3204]" strokecolor="#243f60 [1604]" strokeweight="2pt"/>
              </w:pict>
            </mc:Fallback>
          </mc:AlternateContent>
        </w:r>
        <w:commentRangeEnd w:id="35"/>
        <w:r>
          <w:rPr>
            <w:rStyle w:val="CommentReference"/>
          </w:rPr>
          <w:commentReference w:id="35"/>
        </w:r>
        <w:commentRangeEnd w:id="36"/>
        <w:r>
          <w:rPr>
            <w:rStyle w:val="CommentReference"/>
          </w:rPr>
          <w:commentReference w:id="36"/>
        </w:r>
      </w:ins>
    </w:p>
    <w:p w14:paraId="44C8B347" w14:textId="77777777" w:rsidR="00574EBD" w:rsidRDefault="009152D3" w:rsidP="009152D3">
      <w:pPr>
        <w:tabs>
          <w:tab w:val="left" w:pos="1755"/>
        </w:tabs>
        <w:rPr>
          <w:ins w:id="38" w:author="Arman Aghaei" w:date="2011-05-05T15:21:00Z"/>
        </w:rPr>
        <w:pPrChange w:id="39" w:author="Arman Aghaei" w:date="2011-05-05T15:21:00Z">
          <w:pPr/>
        </w:pPrChange>
      </w:pPr>
      <w:ins w:id="40" w:author="Arman Aghaei" w:date="2011-05-05T15:21:00Z">
        <w:r>
          <w:tab/>
        </w:r>
      </w:ins>
    </w:p>
    <w:p w14:paraId="62927592" w14:textId="77777777" w:rsidR="009152D3" w:rsidRPr="009152D3" w:rsidRDefault="00C22C53" w:rsidP="009152D3">
      <w:pPr>
        <w:tabs>
          <w:tab w:val="left" w:pos="1755"/>
        </w:tabs>
        <w:pPrChange w:id="41" w:author="Arman Aghaei" w:date="2011-05-05T15:21:00Z">
          <w:pPr/>
        </w:pPrChange>
      </w:pPr>
      <w:bookmarkStart w:id="42" w:name="_GoBack"/>
      <w:bookmarkEnd w:id="42"/>
      <w:ins w:id="43" w:author="Arman Aghaei" w:date="2011-05-05T15:23:00Z">
        <w:r>
          <w:rPr>
            <w:rStyle w:val="EndnoteReference"/>
          </w:rPr>
          <w:endnoteReference w:id="1"/>
        </w:r>
        <w:r>
          <w:rPr>
            <w:rStyle w:val="FootnoteReference"/>
          </w:rPr>
          <w:footnoteReference w:id="1"/>
        </w:r>
      </w:ins>
      <w:ins w:id="55" w:author="Arman Aghaei" w:date="2011-05-05T15:33:00Z">
        <w:r w:rsidR="00E27A8A" w:rsidRPr="00E27A8A">
          <w:t xml:space="preserve"> </w:t>
        </w:r>
      </w:ins>
    </w:p>
    <w:sectPr w:rsidR="009152D3" w:rsidRPr="009152D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Arman Aghaei" w:date="2011-05-05T15:35:00Z" w:initials="AA">
    <w:p w14:paraId="283C0EA9" w14:textId="77777777" w:rsidR="009152D3" w:rsidRDefault="009152D3">
      <w:pPr>
        <w:pStyle w:val="CommentText"/>
      </w:pPr>
      <w:r>
        <w:rPr>
          <w:rStyle w:val="CommentReference"/>
        </w:rPr>
        <w:annotationRef/>
      </w:r>
    </w:p>
  </w:comment>
  <w:comment w:id="35" w:author="Arman Aghaei" w:date="2011-05-05T15:35:00Z" w:initials="AA">
    <w:p w14:paraId="230B2710" w14:textId="77777777" w:rsidR="009152D3" w:rsidRDefault="009152D3">
      <w:pPr>
        <w:pStyle w:val="CommentText"/>
      </w:pPr>
      <w:r>
        <w:rPr>
          <w:rStyle w:val="CommentReference"/>
        </w:rPr>
        <w:annotationRef/>
      </w:r>
    </w:p>
  </w:comment>
  <w:comment w:id="36" w:author="Arman Aghaei" w:date="2011-05-05T15:35:00Z" w:initials="AA">
    <w:p w14:paraId="7DE65717" w14:textId="77777777" w:rsidR="009152D3" w:rsidRDefault="009152D3">
      <w:pPr>
        <w:pStyle w:val="CommentText"/>
      </w:pPr>
      <w:r>
        <w:rPr>
          <w:rStyle w:val="CommentReference"/>
        </w:rPr>
        <w:annotationRef/>
      </w:r>
      <w:proofErr w:type="gramStart"/>
      <w:r>
        <w:t>test</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3C0EA9" w15:done="0"/>
  <w15:commentEx w15:paraId="230B2710" w15:done="0"/>
  <w15:commentEx w15:paraId="7DE65717" w15:paraIdParent="230B27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2ECBE" w14:textId="77777777" w:rsidR="00E14A1C" w:rsidRDefault="00E14A1C" w:rsidP="009152D3">
      <w:pPr>
        <w:spacing w:after="0" w:line="240" w:lineRule="auto"/>
      </w:pPr>
      <w:r>
        <w:separator/>
      </w:r>
    </w:p>
  </w:endnote>
  <w:endnote w:type="continuationSeparator" w:id="0">
    <w:p w14:paraId="714FBFAD" w14:textId="77777777" w:rsidR="00E14A1C" w:rsidRDefault="00E14A1C" w:rsidP="009152D3">
      <w:pPr>
        <w:spacing w:after="0" w:line="240" w:lineRule="auto"/>
      </w:pPr>
      <w:r>
        <w:continuationSeparator/>
      </w:r>
    </w:p>
  </w:endnote>
  <w:endnote w:id="1">
    <w:p w14:paraId="5D599E9C" w14:textId="77777777" w:rsidR="00C22C53" w:rsidRDefault="00C22C53">
      <w:pPr>
        <w:pStyle w:val="EndnoteText"/>
        <w:rPr>
          <w:ins w:id="44" w:author="Arman Aghaei" w:date="2011-05-05T15:29:00Z"/>
        </w:rPr>
      </w:pPr>
      <w:ins w:id="45" w:author="Arman Aghaei" w:date="2011-05-05T15:23:00Z">
        <w:r>
          <w:rPr>
            <w:rStyle w:val="EndnoteReference"/>
          </w:rPr>
          <w:endnoteRef/>
        </w:r>
        <w:r>
          <w:t xml:space="preserve"> </w:t>
        </w:r>
      </w:ins>
      <w:ins w:id="46" w:author="Arman Aghaei" w:date="2011-05-05T15:29:00Z">
        <w:r>
          <w:t>=rand()</w:t>
        </w:r>
      </w:ins>
    </w:p>
    <w:p w14:paraId="52269E7D" w14:textId="77777777" w:rsidR="00C22C53" w:rsidRDefault="00C22C53">
      <w:pPr>
        <w:pStyle w:val="EndnoteText"/>
      </w:pPr>
      <w:r>
        <w:t xml:space="preserve">On the Insert tab, the galleries include items that are designed to coordinate with the overall look of your document. You </w:t>
      </w:r>
      <w:del w:id="47" w:author="Arman Aghaei" w:date="2011-05-05T15:29:00Z">
        <w:r w:rsidRPr="00C22C53" w:rsidDel="00C22C53">
          <w:rPr>
            <w:b/>
            <w:rPrChange w:id="48" w:author="Arman Aghaei" w:date="2011-05-05T15:29:00Z">
              <w:rPr/>
            </w:rPrChange>
          </w:rPr>
          <w:delText xml:space="preserve">can use these galleries to insert tables, headers, footers, lists, cover pages, and other document building </w:delText>
        </w:r>
      </w:del>
      <w:proofErr w:type="spellStart"/>
      <w:ins w:id="49" w:author="Arman Aghaei" w:date="2011-05-05T15:33:00Z">
        <w:r w:rsidR="00E27A8A">
          <w:t>erall</w:t>
        </w:r>
        <w:proofErr w:type="spellEnd"/>
        <w:r w:rsidR="00E27A8A" w:rsidRPr="00E27A8A" w:rsidDel="00C22C53">
          <w:rPr>
            <w:b/>
          </w:rPr>
          <w:t xml:space="preserve"> </w:t>
        </w:r>
      </w:ins>
      <w:del w:id="50" w:author="Arman Aghaei" w:date="2011-05-05T15:29:00Z">
        <w:r w:rsidRPr="00C22C53" w:rsidDel="00C22C53">
          <w:rPr>
            <w:b/>
            <w:rPrChange w:id="51" w:author="Arman Aghaei" w:date="2011-05-05T15:29:00Z">
              <w:rPr/>
            </w:rPrChange>
          </w:rPr>
          <w:delText>blocks. When you</w:delText>
        </w:r>
        <w:r w:rsidDel="00C22C53">
          <w:delText xml:space="preserve"> </w:delText>
        </w:r>
      </w:del>
      <w:r>
        <w:t>create pictures, charts, or diagrams, they also coordinate with your current document look.</w:t>
      </w:r>
    </w:p>
    <w:p w14:paraId="2E9AF6C1" w14:textId="77777777" w:rsidR="00C22C53" w:rsidRDefault="00C22C53">
      <w:pPr>
        <w:pStyle w:val="EndnoteText"/>
      </w:pPr>
      <w:r>
        <w:t xml:space="preserve">You can easily change the formatting of </w:t>
      </w:r>
      <w:ins w:id="52" w:author="Arman Aghaei" w:date="2011-05-05T15:29:00Z">
        <w:r w:rsidRPr="007F6B20">
          <w:rPr>
            <w:b/>
          </w:rPr>
          <w:t xml:space="preserve">can use these galleries to insert tables, headers, footers, lists, cover pages, and other document building blocks. </w:t>
        </w:r>
        <w:proofErr w:type="gramStart"/>
        <w:r w:rsidRPr="007F6B20">
          <w:rPr>
            <w:b/>
          </w:rPr>
          <w:t>When you</w:t>
        </w:r>
        <w:r>
          <w:t xml:space="preserve"> </w:t>
        </w:r>
      </w:ins>
      <w:r>
        <w:t>selected text in the document text by choosing a look for the selected text from the Quick Styles gallery on the Home tab.</w:t>
      </w:r>
      <w:proofErr w:type="gramEnd"/>
      <w:r>
        <w:t xml:space="preserve"> You can also format text directly by using the other controls on the Home tab. Most controls offer a choice of using the look from the current theme or using a format that you specify directly</w:t>
      </w:r>
      <w:r>
        <w:br/>
      </w:r>
    </w:p>
    <w:p w14:paraId="09F91FAF" w14:textId="77777777" w:rsidR="00C22C53" w:rsidRDefault="00C22C53">
      <w:pPr>
        <w:pStyle w:val="EndnoteText"/>
      </w:pPr>
      <w:r>
        <w:t xml:space="preserve">To change the overall look of </w:t>
      </w:r>
      <w:r w:rsidRPr="00C22C53">
        <w:rPr>
          <w:b/>
          <w:rPrChange w:id="53" w:author="Arman Aghaei" w:date="2011-05-05T15:30:00Z">
            <w:rPr/>
          </w:rPrChange>
        </w:rPr>
        <w:t>your document, choose new Theme elements on the Page Layout tab. To change the looks available in the Quick Style gallery, use the Change Current Quick Style Set command. Both the Themes gallery and the Quick Styles gallery</w:t>
      </w:r>
      <w:r>
        <w:t xml:space="preserve"> provide reset commands so that you can always restore the look of your document to the original contained in your current template.</w:t>
      </w:r>
    </w:p>
    <w:p w14:paraId="354140AF" w14:textId="77777777" w:rsidR="00C22C53" w:rsidRDefault="00C22C53">
      <w:pPr>
        <w:pStyle w:val="EndnoteText"/>
      </w:pPr>
    </w:p>
    <w:p w14:paraId="235B57B0" w14:textId="77777777" w:rsidR="00C22C53" w:rsidRDefault="00C22C53">
      <w:pPr>
        <w:pStyle w:val="EndnoteText"/>
      </w:pPr>
    </w:p>
    <w:p w14:paraId="023FB3D0" w14:textId="77777777" w:rsidR="00C22C53" w:rsidRDefault="00C22C53">
      <w:pPr>
        <w:pStyle w:val="EndnoteText"/>
      </w:pPr>
    </w:p>
    <w:p w14:paraId="60E1E0DE" w14:textId="77777777" w:rsidR="00C22C53" w:rsidRDefault="00C22C53">
      <w:pPr>
        <w:pStyle w:val="EndnoteText"/>
      </w:pPr>
    </w:p>
    <w:p w14:paraId="547C883B" w14:textId="77777777" w:rsidR="00C22C53" w:rsidRDefault="00C22C53">
      <w:pPr>
        <w:pStyle w:val="EndnoteText"/>
      </w:pPr>
    </w:p>
    <w:p w14:paraId="48831946" w14:textId="77777777" w:rsidR="00C22C53" w:rsidRDefault="00C22C53">
      <w:pPr>
        <w:pStyle w:val="EndnoteText"/>
      </w:pPr>
    </w:p>
    <w:p w14:paraId="686D6419" w14:textId="77777777" w:rsidR="00C22C53" w:rsidRDefault="00C22C5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89BAA" w14:textId="77777777" w:rsidR="00C22C53" w:rsidRPr="00C22C53" w:rsidRDefault="00C22C53">
    <w:pPr>
      <w:pStyle w:val="Footer"/>
      <w:rPr>
        <w:b/>
        <w:rPrChange w:id="60" w:author="Arman Aghaei" w:date="2011-05-05T15:32:00Z">
          <w:rPr/>
        </w:rPrChange>
      </w:rPr>
    </w:pPr>
    <w:r>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w:t>
    </w:r>
    <w:r w:rsidRPr="00C22C53">
      <w:rPr>
        <w:b/>
        <w:rPrChange w:id="61" w:author="Arman Aghaei" w:date="2011-05-05T15:32:00Z">
          <w:rPr/>
        </w:rPrChange>
      </w:rPr>
      <w:t>current document look.</w:t>
    </w:r>
  </w:p>
  <w:p w14:paraId="00889C28" w14:textId="77777777" w:rsidR="00C22C53" w:rsidRPr="00C22C53" w:rsidRDefault="00C22C53">
    <w:pPr>
      <w:pStyle w:val="Footer"/>
      <w:rPr>
        <w:b/>
        <w:rPrChange w:id="62" w:author="Arman Aghaei" w:date="2011-05-05T15:32:00Z">
          <w:rPr/>
        </w:rPrChange>
      </w:rPr>
    </w:pPr>
    <w:r w:rsidRPr="00C22C53">
      <w:rPr>
        <w:b/>
        <w:rPrChange w:id="63" w:author="Arman Aghaei" w:date="2011-05-05T15:32:00Z">
          <w:rPr/>
        </w:rPrChange>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13DB6461" w14:textId="77777777" w:rsidR="00C22C53" w:rsidRDefault="00C22C53">
    <w:pPr>
      <w:pStyle w:val="Footer"/>
    </w:pPr>
    <w:r w:rsidRPr="00C22C53">
      <w:rPr>
        <w:b/>
        <w:rPrChange w:id="64" w:author="Arman Aghaei" w:date="2011-05-05T15:32:00Z">
          <w:rPr/>
        </w:rPrChange>
      </w:rPr>
      <w:t>To change the overall look</w:t>
    </w:r>
    <w:r>
      <w:t xml:space="preserve">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62A69968" w14:textId="77777777" w:rsidR="00C22C53" w:rsidRDefault="00C22C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C66BE" w14:textId="77777777" w:rsidR="00E14A1C" w:rsidRDefault="00E14A1C" w:rsidP="009152D3">
      <w:pPr>
        <w:spacing w:after="0" w:line="240" w:lineRule="auto"/>
      </w:pPr>
      <w:r>
        <w:separator/>
      </w:r>
    </w:p>
  </w:footnote>
  <w:footnote w:type="continuationSeparator" w:id="0">
    <w:p w14:paraId="36FB39C5" w14:textId="77777777" w:rsidR="00E14A1C" w:rsidRDefault="00E14A1C" w:rsidP="009152D3">
      <w:pPr>
        <w:spacing w:after="0" w:line="240" w:lineRule="auto"/>
      </w:pPr>
      <w:r>
        <w:continuationSeparator/>
      </w:r>
    </w:p>
  </w:footnote>
  <w:footnote w:id="1">
    <w:p w14:paraId="5D1D6CFA" w14:textId="77777777" w:rsidR="00C22C53" w:rsidRDefault="00C22C53">
      <w:pPr>
        <w:pStyle w:val="FootnoteText"/>
      </w:pPr>
      <w:ins w:id="54" w:author="Arman Aghaei" w:date="2011-05-05T15:23:00Z">
        <w:r>
          <w:rPr>
            <w:rStyle w:val="FootnoteReference"/>
          </w:rPr>
          <w:footnoteRef/>
        </w:r>
        <w:r>
          <w:t xml:space="preserve"> </w:t>
        </w:r>
        <w:proofErr w:type="spellStart"/>
        <w:r>
          <w:t>sdfasdfasdfsadf</w:t>
        </w:r>
      </w:ins>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CB5AE" w14:textId="77777777" w:rsidR="009152D3" w:rsidRDefault="009152D3">
    <w:pPr>
      <w:pStyle w:val="Header"/>
      <w:rPr>
        <w:ins w:id="56" w:author="Arman Aghaei" w:date="2011-05-05T15:20:00Z"/>
      </w:rPr>
    </w:pPr>
    <w:proofErr w:type="spellStart"/>
    <w:r>
      <w:t>Liuhjljkh</w:t>
    </w:r>
    <w:ins w:id="57" w:author="Arman Aghaei" w:date="2011-05-05T15:20:00Z">
      <w:r>
        <w:t>sadfasdfsadf</w:t>
      </w:r>
      <w:proofErr w:type="spellEnd"/>
    </w:ins>
  </w:p>
  <w:p w14:paraId="0D2296FA" w14:textId="77777777" w:rsidR="009152D3" w:rsidRDefault="009152D3">
    <w:pPr>
      <w:pStyle w:val="Header"/>
      <w:rPr>
        <w:ins w:id="58" w:author="Arman Aghaei" w:date="2011-05-05T15:20:00Z"/>
      </w:rPr>
    </w:pPr>
  </w:p>
  <w:p w14:paraId="0306A23B" w14:textId="77777777" w:rsidR="009152D3" w:rsidRDefault="009152D3">
    <w:pPr>
      <w:pStyle w:val="Header"/>
      <w:rPr>
        <w:ins w:id="59" w:author="Arman Aghaei" w:date="2011-05-05T15:20:00Z"/>
      </w:rPr>
    </w:pPr>
  </w:p>
  <w:p w14:paraId="308A67C2" w14:textId="77777777" w:rsidR="009152D3" w:rsidRDefault="009152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D3"/>
    <w:rsid w:val="00574EBD"/>
    <w:rsid w:val="00585AD5"/>
    <w:rsid w:val="009152D3"/>
    <w:rsid w:val="00C22C53"/>
    <w:rsid w:val="00DE6742"/>
    <w:rsid w:val="00E14A1C"/>
    <w:rsid w:val="00E27A8A"/>
    <w:rsid w:val="00F2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5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152D3"/>
    <w:pPr>
      <w:spacing w:after="0" w:line="240" w:lineRule="auto"/>
    </w:pPr>
  </w:style>
  <w:style w:type="character" w:styleId="CommentReference">
    <w:name w:val="annotation reference"/>
    <w:basedOn w:val="DefaultParagraphFont"/>
    <w:uiPriority w:val="99"/>
    <w:semiHidden/>
    <w:unhideWhenUsed/>
    <w:rsid w:val="009152D3"/>
    <w:rPr>
      <w:sz w:val="16"/>
      <w:szCs w:val="16"/>
    </w:rPr>
  </w:style>
  <w:style w:type="paragraph" w:styleId="CommentText">
    <w:name w:val="annotation text"/>
    <w:basedOn w:val="Normal"/>
    <w:link w:val="CommentTextChar"/>
    <w:uiPriority w:val="99"/>
    <w:semiHidden/>
    <w:unhideWhenUsed/>
    <w:rsid w:val="009152D3"/>
    <w:pPr>
      <w:spacing w:line="240" w:lineRule="auto"/>
    </w:pPr>
    <w:rPr>
      <w:sz w:val="20"/>
      <w:szCs w:val="20"/>
    </w:rPr>
  </w:style>
  <w:style w:type="character" w:customStyle="1" w:styleId="CommentTextChar">
    <w:name w:val="Comment Text Char"/>
    <w:basedOn w:val="DefaultParagraphFont"/>
    <w:link w:val="CommentText"/>
    <w:uiPriority w:val="99"/>
    <w:semiHidden/>
    <w:rsid w:val="009152D3"/>
    <w:rPr>
      <w:sz w:val="20"/>
      <w:szCs w:val="20"/>
    </w:rPr>
  </w:style>
  <w:style w:type="paragraph" w:styleId="CommentSubject">
    <w:name w:val="annotation subject"/>
    <w:basedOn w:val="CommentText"/>
    <w:next w:val="CommentText"/>
    <w:link w:val="CommentSubjectChar"/>
    <w:uiPriority w:val="99"/>
    <w:semiHidden/>
    <w:unhideWhenUsed/>
    <w:rsid w:val="009152D3"/>
    <w:rPr>
      <w:b/>
      <w:bCs/>
    </w:rPr>
  </w:style>
  <w:style w:type="character" w:customStyle="1" w:styleId="CommentSubjectChar">
    <w:name w:val="Comment Subject Char"/>
    <w:basedOn w:val="CommentTextChar"/>
    <w:link w:val="CommentSubject"/>
    <w:uiPriority w:val="99"/>
    <w:semiHidden/>
    <w:rsid w:val="009152D3"/>
    <w:rPr>
      <w:b/>
      <w:bCs/>
      <w:sz w:val="20"/>
      <w:szCs w:val="20"/>
    </w:rPr>
  </w:style>
  <w:style w:type="paragraph" w:styleId="BalloonText">
    <w:name w:val="Balloon Text"/>
    <w:basedOn w:val="Normal"/>
    <w:link w:val="BalloonTextChar"/>
    <w:uiPriority w:val="99"/>
    <w:semiHidden/>
    <w:unhideWhenUsed/>
    <w:rsid w:val="0091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2D3"/>
    <w:rPr>
      <w:rFonts w:ascii="Tahoma" w:hAnsi="Tahoma" w:cs="Tahoma"/>
      <w:sz w:val="16"/>
      <w:szCs w:val="16"/>
    </w:rPr>
  </w:style>
  <w:style w:type="paragraph" w:styleId="Header">
    <w:name w:val="header"/>
    <w:basedOn w:val="Normal"/>
    <w:link w:val="HeaderChar"/>
    <w:uiPriority w:val="99"/>
    <w:unhideWhenUsed/>
    <w:rsid w:val="00915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2D3"/>
  </w:style>
  <w:style w:type="paragraph" w:styleId="Footer">
    <w:name w:val="footer"/>
    <w:basedOn w:val="Normal"/>
    <w:link w:val="FooterChar"/>
    <w:uiPriority w:val="99"/>
    <w:unhideWhenUsed/>
    <w:rsid w:val="00915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2D3"/>
  </w:style>
  <w:style w:type="paragraph" w:styleId="EndnoteText">
    <w:name w:val="endnote text"/>
    <w:basedOn w:val="Normal"/>
    <w:link w:val="EndnoteTextChar"/>
    <w:uiPriority w:val="99"/>
    <w:semiHidden/>
    <w:unhideWhenUsed/>
    <w:rsid w:val="00C22C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2C53"/>
    <w:rPr>
      <w:sz w:val="20"/>
      <w:szCs w:val="20"/>
    </w:rPr>
  </w:style>
  <w:style w:type="character" w:styleId="EndnoteReference">
    <w:name w:val="endnote reference"/>
    <w:basedOn w:val="DefaultParagraphFont"/>
    <w:uiPriority w:val="99"/>
    <w:semiHidden/>
    <w:unhideWhenUsed/>
    <w:rsid w:val="00C22C53"/>
    <w:rPr>
      <w:vertAlign w:val="superscript"/>
    </w:rPr>
  </w:style>
  <w:style w:type="paragraph" w:styleId="FootnoteText">
    <w:name w:val="footnote text"/>
    <w:basedOn w:val="Normal"/>
    <w:link w:val="FootnoteTextChar"/>
    <w:uiPriority w:val="99"/>
    <w:semiHidden/>
    <w:unhideWhenUsed/>
    <w:rsid w:val="00C22C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2C53"/>
    <w:rPr>
      <w:sz w:val="20"/>
      <w:szCs w:val="20"/>
    </w:rPr>
  </w:style>
  <w:style w:type="character" w:styleId="FootnoteReference">
    <w:name w:val="footnote reference"/>
    <w:basedOn w:val="DefaultParagraphFont"/>
    <w:uiPriority w:val="99"/>
    <w:semiHidden/>
    <w:unhideWhenUsed/>
    <w:rsid w:val="00C22C5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152D3"/>
    <w:pPr>
      <w:spacing w:after="0" w:line="240" w:lineRule="auto"/>
    </w:pPr>
  </w:style>
  <w:style w:type="character" w:styleId="CommentReference">
    <w:name w:val="annotation reference"/>
    <w:basedOn w:val="DefaultParagraphFont"/>
    <w:uiPriority w:val="99"/>
    <w:semiHidden/>
    <w:unhideWhenUsed/>
    <w:rsid w:val="009152D3"/>
    <w:rPr>
      <w:sz w:val="16"/>
      <w:szCs w:val="16"/>
    </w:rPr>
  </w:style>
  <w:style w:type="paragraph" w:styleId="CommentText">
    <w:name w:val="annotation text"/>
    <w:basedOn w:val="Normal"/>
    <w:link w:val="CommentTextChar"/>
    <w:uiPriority w:val="99"/>
    <w:semiHidden/>
    <w:unhideWhenUsed/>
    <w:rsid w:val="009152D3"/>
    <w:pPr>
      <w:spacing w:line="240" w:lineRule="auto"/>
    </w:pPr>
    <w:rPr>
      <w:sz w:val="20"/>
      <w:szCs w:val="20"/>
    </w:rPr>
  </w:style>
  <w:style w:type="character" w:customStyle="1" w:styleId="CommentTextChar">
    <w:name w:val="Comment Text Char"/>
    <w:basedOn w:val="DefaultParagraphFont"/>
    <w:link w:val="CommentText"/>
    <w:uiPriority w:val="99"/>
    <w:semiHidden/>
    <w:rsid w:val="009152D3"/>
    <w:rPr>
      <w:sz w:val="20"/>
      <w:szCs w:val="20"/>
    </w:rPr>
  </w:style>
  <w:style w:type="paragraph" w:styleId="CommentSubject">
    <w:name w:val="annotation subject"/>
    <w:basedOn w:val="CommentText"/>
    <w:next w:val="CommentText"/>
    <w:link w:val="CommentSubjectChar"/>
    <w:uiPriority w:val="99"/>
    <w:semiHidden/>
    <w:unhideWhenUsed/>
    <w:rsid w:val="009152D3"/>
    <w:rPr>
      <w:b/>
      <w:bCs/>
    </w:rPr>
  </w:style>
  <w:style w:type="character" w:customStyle="1" w:styleId="CommentSubjectChar">
    <w:name w:val="Comment Subject Char"/>
    <w:basedOn w:val="CommentTextChar"/>
    <w:link w:val="CommentSubject"/>
    <w:uiPriority w:val="99"/>
    <w:semiHidden/>
    <w:rsid w:val="009152D3"/>
    <w:rPr>
      <w:b/>
      <w:bCs/>
      <w:sz w:val="20"/>
      <w:szCs w:val="20"/>
    </w:rPr>
  </w:style>
  <w:style w:type="paragraph" w:styleId="BalloonText">
    <w:name w:val="Balloon Text"/>
    <w:basedOn w:val="Normal"/>
    <w:link w:val="BalloonTextChar"/>
    <w:uiPriority w:val="99"/>
    <w:semiHidden/>
    <w:unhideWhenUsed/>
    <w:rsid w:val="0091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2D3"/>
    <w:rPr>
      <w:rFonts w:ascii="Tahoma" w:hAnsi="Tahoma" w:cs="Tahoma"/>
      <w:sz w:val="16"/>
      <w:szCs w:val="16"/>
    </w:rPr>
  </w:style>
  <w:style w:type="paragraph" w:styleId="Header">
    <w:name w:val="header"/>
    <w:basedOn w:val="Normal"/>
    <w:link w:val="HeaderChar"/>
    <w:uiPriority w:val="99"/>
    <w:unhideWhenUsed/>
    <w:rsid w:val="00915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2D3"/>
  </w:style>
  <w:style w:type="paragraph" w:styleId="Footer">
    <w:name w:val="footer"/>
    <w:basedOn w:val="Normal"/>
    <w:link w:val="FooterChar"/>
    <w:uiPriority w:val="99"/>
    <w:unhideWhenUsed/>
    <w:rsid w:val="00915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2D3"/>
  </w:style>
  <w:style w:type="paragraph" w:styleId="EndnoteText">
    <w:name w:val="endnote text"/>
    <w:basedOn w:val="Normal"/>
    <w:link w:val="EndnoteTextChar"/>
    <w:uiPriority w:val="99"/>
    <w:semiHidden/>
    <w:unhideWhenUsed/>
    <w:rsid w:val="00C22C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2C53"/>
    <w:rPr>
      <w:sz w:val="20"/>
      <w:szCs w:val="20"/>
    </w:rPr>
  </w:style>
  <w:style w:type="character" w:styleId="EndnoteReference">
    <w:name w:val="endnote reference"/>
    <w:basedOn w:val="DefaultParagraphFont"/>
    <w:uiPriority w:val="99"/>
    <w:semiHidden/>
    <w:unhideWhenUsed/>
    <w:rsid w:val="00C22C53"/>
    <w:rPr>
      <w:vertAlign w:val="superscript"/>
    </w:rPr>
  </w:style>
  <w:style w:type="paragraph" w:styleId="FootnoteText">
    <w:name w:val="footnote text"/>
    <w:basedOn w:val="Normal"/>
    <w:link w:val="FootnoteTextChar"/>
    <w:uiPriority w:val="99"/>
    <w:semiHidden/>
    <w:unhideWhenUsed/>
    <w:rsid w:val="00C22C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2C53"/>
    <w:rPr>
      <w:sz w:val="20"/>
      <w:szCs w:val="20"/>
    </w:rPr>
  </w:style>
  <w:style w:type="character" w:styleId="FootnoteReference">
    <w:name w:val="footnote reference"/>
    <w:basedOn w:val="DefaultParagraphFont"/>
    <w:uiPriority w:val="99"/>
    <w:semiHidden/>
    <w:unhideWhenUsed/>
    <w:rsid w:val="00C22C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openxmlformats.org/officeDocument/2006/relationships/comments" Target="comments.xml"/>
	<Relationship Id="rId13" Type="http://schemas.openxmlformats.org/officeDocument/2006/relationships/theme" Target="theme/theme1.xml"/>
	<Relationship Id="rId3" Type="http://schemas.microsoft.com/office/2007/relationships/stylesWithEffects" Target="stylesWithEffect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microsoft.com/office/2011/relationships/commentsExtended" Target="commentsExtended.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C8353-A74F-4885-BEFB-49510FDE8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2</cp:revision>
  <cp:lastPrinted>2011-05-05T22:52:00Z</cp:lastPrinted>
  <dcterms:created xsi:type="dcterms:W3CDTF">2011-05-05T22:11:00Z</dcterms:created>
  <dcterms:modified xsi:type="dcterms:W3CDTF">2011-05-05T22:53:00Z</dcterms:modified>
</cp:coreProperties>
</file>