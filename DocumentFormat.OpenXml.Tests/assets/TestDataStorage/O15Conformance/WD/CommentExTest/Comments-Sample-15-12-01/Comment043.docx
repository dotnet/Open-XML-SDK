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1BE1E" w14:textId="5E6042B0" w:rsidR="00E442B0" w:rsidRDefault="00E442B0">
      <w:r>
        <w:t xml:space="preserve">On the Insert tab, the galleries include items that are </w:t>
      </w:r>
      <w:commentRangeStart w:id="0"/>
      <w:r>
        <w:t xml:space="preserve">designed </w:t>
      </w:r>
      <w:commentRangeEnd w:id="0"/>
      <w:r>
        <w:rPr>
          <w:rStyle w:val="CommentReference"/>
        </w:rPr>
        <w:commentReference w:id="0"/>
      </w:r>
      <w:r>
        <w:t>to coordinate w</w:t>
      </w:r>
      <w:ins w:id="1" w:author="ارمان(ArmanAg)" w:date="2011-03-25T13:36:00Z">
        <w:r w:rsidR="00FA1A4A">
          <w:t>d</w:t>
        </w:r>
      </w:ins>
      <w:bookmarkStart w:id="2" w:name="_GoBack"/>
      <w:bookmarkEnd w:id="2"/>
      <w:r>
        <w:t>ith the overall look of your document. You can use these galleries to insert tables, headers, footers, lists, cover pages, and other document building blocks. When you create pictures, charts, or diagrams, they also coordinate with your current document look.</w:t>
      </w:r>
    </w:p>
    <w:p w14:paraId="274738C0" w14:textId="2A03BBF7" w:rsidR="00E442B0" w:rsidRDefault="00E442B0">
      <w:r>
        <w:t xml:space="preserve">You can easily change the formatting of selected text in the document text by choosing a look for the selected text from the Quick Styles gallery on the Home tab. </w:t>
      </w:r>
      <w:commentRangeStart w:id="3"/>
      <w:r>
        <w:t>You can</w:t>
      </w:r>
      <w:del w:id="4" w:author="Arman Aghaei &lt;Arman.Aghaei@microsoft.com&gt; &lt;Arman Aghaei &lt;Arman.Aghaei@microsoft.com&gt;&gt;" w:date="2011-03-25T13:23:00Z">
        <w:r w:rsidDel="00F7137C">
          <w:delText xml:space="preserve"> also</w:delText>
        </w:r>
      </w:del>
      <w:r>
        <w:t xml:space="preserve"> format text </w:t>
      </w:r>
      <w:ins w:id="5" w:author="Arman Aghaei &lt;Arman.Aghaei@microsoft.com&gt; &lt;Arman Aghaei &lt;Arman.Aghaei@microsoft.com&gt;&gt;" w:date="2011-03-25T13:23:00Z">
        <w:r w:rsidR="00F7137C">
          <w:t xml:space="preserve">inserted </w:t>
        </w:r>
      </w:ins>
      <w:r>
        <w:t xml:space="preserve">directly </w:t>
      </w:r>
      <w:commentRangeEnd w:id="3"/>
      <w:r w:rsidR="00F7137C">
        <w:rPr>
          <w:rStyle w:val="CommentReference"/>
        </w:rPr>
        <w:commentReference w:id="3"/>
      </w:r>
      <w:r>
        <w:t>by using the other controls on the Home tab. Most controls offer a choice of using the look from the current theme or using a format that you specify directly.</w:t>
      </w:r>
    </w:p>
    <w:p w14:paraId="7258EBE6" w14:textId="77777777" w:rsidR="004C5A46" w:rsidRDefault="00E442B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85EC1B3" w14:textId="77777777" w:rsidR="00E442B0" w:rsidRDefault="00E442B0"/>
    <w:sectPr w:rsidR="00E442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ارمان(ArmanAg)" w:date="2011-03-25T13:20:00Z" w:initials="ارمان(AA)">
    <w:p w14:paraId="4639E6A4" w14:textId="77777777" w:rsidR="00E442B0" w:rsidRDefault="00E442B0">
      <w:pPr>
        <w:pStyle w:val="CommentText"/>
      </w:pPr>
      <w:r>
        <w:rPr>
          <w:rStyle w:val="CommentReference"/>
        </w:rPr>
        <w:annotationRef/>
      </w:r>
      <w:r>
        <w:t>This is Parent1 (inserted 1)</w:t>
      </w:r>
    </w:p>
  </w:comment>
  <w:comment w:id="3" w:author="Arman Aghaei &lt;Arman.Aghaei@microsoft.com&gt;" w:date="2011-03-25T13:23:00Z" w:initials="(AA)">
    <w:p w14:paraId="6C4EAD52" w14:textId="66F6792C" w:rsidR="00F7137C" w:rsidRDefault="00F7137C">
      <w:pPr>
        <w:pStyle w:val="CommentText"/>
      </w:pPr>
      <w:r>
        <w:rPr>
          <w:rStyle w:val="CommentReference"/>
        </w:rPr>
        <w:annotationRef/>
      </w:r>
      <w:r>
        <w:t>This is Parent2 (inserted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39E6A4" w15:done="0"/>
  <w15:commentEx w15:paraId="6C4EAD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Aghaei@microsoft.com&gt; &lt;Arman Aghaei &lt;Arman.Aghaei@microsoft.com&gt;&gt;" w15:contact="Arman Aghaei &lt;Arman.Aghaei@microsoft.com&gt;"/>
  <w15:person w15:author="Arman Aghaei &lt;Arman.Aghaei@microsoft.com&gt;" w15:contact="Arman.Aghaei@microsoft.com"/>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B0"/>
    <w:rsid w:val="003E0134"/>
    <w:rsid w:val="004C5A46"/>
    <w:rsid w:val="00E442B0"/>
    <w:rsid w:val="00F7137C"/>
    <w:rsid w:val="00FA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42B0"/>
    <w:rPr>
      <w:sz w:val="16"/>
      <w:szCs w:val="16"/>
    </w:rPr>
  </w:style>
  <w:style w:type="paragraph" w:styleId="CommentText">
    <w:name w:val="annotation text"/>
    <w:basedOn w:val="Normal"/>
    <w:link w:val="CommentTextChar"/>
    <w:uiPriority w:val="99"/>
    <w:semiHidden/>
    <w:unhideWhenUsed/>
    <w:rsid w:val="00E442B0"/>
    <w:pPr>
      <w:spacing w:line="240" w:lineRule="auto"/>
    </w:pPr>
    <w:rPr>
      <w:sz w:val="20"/>
      <w:szCs w:val="20"/>
    </w:rPr>
  </w:style>
  <w:style w:type="character" w:customStyle="1" w:styleId="CommentTextChar">
    <w:name w:val="Comment Text Char"/>
    <w:basedOn w:val="DefaultParagraphFont"/>
    <w:link w:val="CommentText"/>
    <w:uiPriority w:val="99"/>
    <w:semiHidden/>
    <w:rsid w:val="00E442B0"/>
    <w:rPr>
      <w:sz w:val="20"/>
      <w:szCs w:val="20"/>
    </w:rPr>
  </w:style>
  <w:style w:type="paragraph" w:styleId="CommentSubject">
    <w:name w:val="annotation subject"/>
    <w:basedOn w:val="CommentText"/>
    <w:next w:val="CommentText"/>
    <w:link w:val="CommentSubjectChar"/>
    <w:uiPriority w:val="99"/>
    <w:semiHidden/>
    <w:unhideWhenUsed/>
    <w:rsid w:val="00E442B0"/>
    <w:rPr>
      <w:b/>
      <w:bCs/>
    </w:rPr>
  </w:style>
  <w:style w:type="character" w:customStyle="1" w:styleId="CommentSubjectChar">
    <w:name w:val="Comment Subject Char"/>
    <w:basedOn w:val="CommentTextChar"/>
    <w:link w:val="CommentSubject"/>
    <w:uiPriority w:val="99"/>
    <w:semiHidden/>
    <w:rsid w:val="00E442B0"/>
    <w:rPr>
      <w:b/>
      <w:bCs/>
      <w:sz w:val="20"/>
      <w:szCs w:val="20"/>
    </w:rPr>
  </w:style>
  <w:style w:type="paragraph" w:styleId="BalloonText">
    <w:name w:val="Balloon Text"/>
    <w:basedOn w:val="Normal"/>
    <w:link w:val="BalloonTextChar"/>
    <w:uiPriority w:val="99"/>
    <w:semiHidden/>
    <w:unhideWhenUsed/>
    <w:rsid w:val="00E4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2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42B0"/>
    <w:rPr>
      <w:sz w:val="16"/>
      <w:szCs w:val="16"/>
    </w:rPr>
  </w:style>
  <w:style w:type="paragraph" w:styleId="CommentText">
    <w:name w:val="annotation text"/>
    <w:basedOn w:val="Normal"/>
    <w:link w:val="CommentTextChar"/>
    <w:uiPriority w:val="99"/>
    <w:semiHidden/>
    <w:unhideWhenUsed/>
    <w:rsid w:val="00E442B0"/>
    <w:pPr>
      <w:spacing w:line="240" w:lineRule="auto"/>
    </w:pPr>
    <w:rPr>
      <w:sz w:val="20"/>
      <w:szCs w:val="20"/>
    </w:rPr>
  </w:style>
  <w:style w:type="character" w:customStyle="1" w:styleId="CommentTextChar">
    <w:name w:val="Comment Text Char"/>
    <w:basedOn w:val="DefaultParagraphFont"/>
    <w:link w:val="CommentText"/>
    <w:uiPriority w:val="99"/>
    <w:semiHidden/>
    <w:rsid w:val="00E442B0"/>
    <w:rPr>
      <w:sz w:val="20"/>
      <w:szCs w:val="20"/>
    </w:rPr>
  </w:style>
  <w:style w:type="paragraph" w:styleId="CommentSubject">
    <w:name w:val="annotation subject"/>
    <w:basedOn w:val="CommentText"/>
    <w:next w:val="CommentText"/>
    <w:link w:val="CommentSubjectChar"/>
    <w:uiPriority w:val="99"/>
    <w:semiHidden/>
    <w:unhideWhenUsed/>
    <w:rsid w:val="00E442B0"/>
    <w:rPr>
      <w:b/>
      <w:bCs/>
    </w:rPr>
  </w:style>
  <w:style w:type="character" w:customStyle="1" w:styleId="CommentSubjectChar">
    <w:name w:val="Comment Subject Char"/>
    <w:basedOn w:val="CommentTextChar"/>
    <w:link w:val="CommentSubject"/>
    <w:uiPriority w:val="99"/>
    <w:semiHidden/>
    <w:rsid w:val="00E442B0"/>
    <w:rPr>
      <w:b/>
      <w:bCs/>
      <w:sz w:val="20"/>
      <w:szCs w:val="20"/>
    </w:rPr>
  </w:style>
  <w:style w:type="paragraph" w:styleId="BalloonText">
    <w:name w:val="Balloon Text"/>
    <w:basedOn w:val="Normal"/>
    <w:link w:val="BalloonTextChar"/>
    <w:uiPriority w:val="99"/>
    <w:semiHidden/>
    <w:unhideWhenUsed/>
    <w:rsid w:val="00E4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2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relyOnVML/>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ارمان(ArmanAg)</dc:creator>
  <cp:lastModifiedBy>ارمان(ArmanAg)</cp:lastModifiedBy>
  <cp:revision>5</cp:revision>
  <dcterms:created xsi:type="dcterms:W3CDTF">2011-03-25T20:17:00Z</dcterms:created>
  <dcterms:modified xsi:type="dcterms:W3CDTF">2011-03-25T20:36:00Z</dcterms:modified>
</cp:coreProperties>
</file>