
<file path=[Content_Types].xml><?xml version="1.0" encoding="utf-8"?>
<Types xmlns="http://schemas.openxmlformats.org/package/2006/content-types">
  <Default Extension="bin"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4.bin" ContentType="image/png"/>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23C8CD0" w14:textId="77777777" w:rsidR="0018060C" w:rsidRDefault="00894F66">
      <w:r>
        <w:rPr>
          <w:noProof/>
        </w:rPr>
        <w:drawing>
          <wp:anchor distT="0" distB="0" distL="114300" distR="114300" simplePos="0" relativeHeight="251659776" behindDoc="0" locked="0" layoutInCell="1" allowOverlap="1" wp14:anchorId="1EE8516C" wp14:editId="51885242">
            <wp:simplePos x="0" y="0"/>
            <wp:positionH relativeFrom="column">
              <wp:posOffset>2422478</wp:posOffset>
            </wp:positionH>
            <wp:positionV relativeFrom="paragraph">
              <wp:posOffset>211539</wp:posOffset>
            </wp:positionV>
            <wp:extent cx="2149522" cy="1207827"/>
            <wp:effectExtent l="0" t="0" r="79375" b="87630"/>
            <wp:wrapNone/>
            <wp:docPr id="1" name="Elbow Connector 6"/>
            <wp:cNvGraphicFramePr/>
            <a:graphic xmlns:a="http://purl.oclc.org/ooxml/drawingml/main">
              <a:graphicData uri="http://schemas.microsoft.com/office/word/2010/wordprocessingShape">
                <wp:wsp>
                  <wp:cNvCnPr/>
                  <wp:spPr>
                    <a:xfrm>
                      <a:off x="0" y="0"/>
                      <a:ext cx="2149522" cy="1207827"/>
                    </a:xfrm>
                    <a:prstGeom prst="bentConnector3">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rPr>
        <w:drawing>
          <wp:anchor distT="0" distB="0" distL="114300" distR="114300" simplePos="0" relativeHeight="251657728" behindDoc="0" locked="0" layoutInCell="1" allowOverlap="1" wp14:anchorId="75C88664" wp14:editId="28D8910E">
            <wp:simplePos x="0" y="0"/>
            <wp:positionH relativeFrom="column">
              <wp:posOffset>2204112</wp:posOffset>
            </wp:positionH>
            <wp:positionV relativeFrom="paragraph">
              <wp:posOffset>525439</wp:posOffset>
            </wp:positionV>
            <wp:extent cx="2354239" cy="962167"/>
            <wp:effectExtent l="0" t="19050" r="27305" b="28575"/>
            <wp:wrapNone/>
            <wp:docPr id="2" name="Curved Connector 5"/>
            <wp:cNvGraphicFramePr/>
            <a:graphic xmlns:a="http://purl.oclc.org/ooxml/drawingml/main">
              <a:graphicData uri="http://schemas.microsoft.com/office/word/2010/wordprocessingShape">
                <wp:wsp>
                  <wp:cNvCnPr/>
                  <wp:spPr>
                    <a:xfrm flipV="1">
                      <a:off x="0" y="0"/>
                      <a:ext cx="2354239" cy="962167"/>
                    </a:xfrm>
                    <a:prstGeom prst="curvedConnector3">
                      <a:avLst/>
                    </a:prstGeom>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rPr>
        <w:drawing>
          <wp:inline distT="0" distB="0" distL="0" distR="0" wp14:anchorId="1741A120" wp14:editId="4BCF16B3">
            <wp:extent cx="5104263" cy="2122227"/>
            <wp:effectExtent l="0" t="0" r="0" b="0"/>
            <wp:docPr id="3" name="Rectangle 3"/>
            <wp:cNvGraphicFramePr/>
            <a:graphic xmlns:a="http://purl.oclc.org/ooxml/drawingml/main">
              <a:graphicData uri="http://schemas.microsoft.com/office/word/2010/wordprocessingShape">
                <wp:wsp>
                  <wp:cNvSpPr/>
                  <wp:spPr>
                    <a:xfrm>
                      <a:off x="0" y="0"/>
                      <a:ext cx="5104263" cy="2122227"/>
                    </a:xfrm>
                    <a:prstGeom prst="rect">
                      <a:avLst/>
                    </a:prstGeom>
                    <a:noFill/>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inline>
        </w:drawing>
      </w:r>
      <w:r>
        <w:rPr>
          <w:noProof/>
        </w:rPr>
        <w:drawing>
          <wp:anchor distT="0" distB="0" distL="114300" distR="114300" simplePos="0" relativeHeight="251655680" behindDoc="0" locked="0" layoutInCell="1" allowOverlap="1" wp14:anchorId="62A6B534" wp14:editId="30828679">
            <wp:simplePos x="0" y="0"/>
            <wp:positionH relativeFrom="column">
              <wp:posOffset>1978925</wp:posOffset>
            </wp:positionH>
            <wp:positionV relativeFrom="paragraph">
              <wp:posOffset>382137</wp:posOffset>
            </wp:positionV>
            <wp:extent cx="1160060" cy="320723"/>
            <wp:effectExtent l="0" t="19050" r="40640" b="41275"/>
            <wp:wrapNone/>
            <wp:docPr id="4" name="Right Arrow 2"/>
            <wp:cNvGraphicFramePr/>
            <a:graphic xmlns:a="http://purl.oclc.org/ooxml/drawingml/main">
              <a:graphicData uri="http://schemas.microsoft.com/office/word/2010/wordprocessingShape">
                <wp:wsp>
                  <wp:cNvSpPr/>
                  <wp:spPr>
                    <a:xfrm>
                      <a:off x="0" y="0"/>
                      <a:ext cx="1160060" cy="320723"/>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Pr>
          <w:noProof/>
        </w:rPr>
        <w:drawing>
          <wp:anchor distT="0" distB="0" distL="114300" distR="114300" simplePos="0" relativeHeight="251652608" behindDoc="0" locked="0" layoutInCell="1" allowOverlap="1" wp14:anchorId="1A6DB018" wp14:editId="7D093DEA">
            <wp:simplePos x="0" y="0"/>
            <wp:positionH relativeFrom="column">
              <wp:posOffset>40943</wp:posOffset>
            </wp:positionH>
            <wp:positionV relativeFrom="paragraph">
              <wp:posOffset>95534</wp:posOffset>
            </wp:positionV>
            <wp:extent cx="1692323" cy="1030406"/>
            <wp:effectExtent l="0" t="0" r="22225" b="17780"/>
            <wp:wrapNone/>
            <wp:docPr id="5" name="Rectangle 1"/>
            <wp:cNvGraphicFramePr/>
            <a:graphic xmlns:a="http://purl.oclc.org/ooxml/drawingml/main">
              <a:graphicData uri="http://schemas.microsoft.com/office/word/2010/wordprocessingShape">
                <wp:wsp>
                  <wp:cNvSpPr/>
                  <wp:spPr>
                    <a:xfrm>
                      <a:off x="0" y="0"/>
                      <a:ext cx="1692323" cy="1030406"/>
                    </a:xfrm>
                    <a:prstGeom prst="rect">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37F2C3E1" w14:textId="77777777" w:rsidR="00FA0396" w:rsidRPr="00F94915" w:rsidRDefault="007E6509" w:rsidP="00F94915">
      <w:r>
        <w:rPr>
          <w:noProof/>
        </w:rPr>
        <w:drawing>
          <wp:inline distT="0" distB="0" distL="0" distR="0" wp14:anchorId="669938DC" wp14:editId="1F273DB2">
            <wp:extent cx="5486400" cy="3200400"/>
            <wp:effectExtent l="0" t="0" r="0" b="0"/>
            <wp:docPr id="6" name="Chart 1"/>
            <wp:cNvGraphicFramePr/>
            <a:graphic xmlns:a="http://purl.oclc.org/ooxml/drawingml/main">
              <a:graphicData uri="http://purl.oclc.org/ooxml/drawingml/chart">
                <c:chart xmlns:c="http://purl.oclc.org/ooxml/drawingml/chart" xmlns:r="http://purl.oclc.org/ooxml/officeDocument/relationships" r:id="rId8"/>
              </a:graphicData>
            </a:graphic>
          </wp:inline>
        </w:drawing>
      </w:r>
    </w:p>
    <w:p w14:paraId="7751710B" w14:textId="77777777" w:rsidR="00270EE7" w:rsidRDefault="007E6509" w:rsidP="00270EE7">
      <w:pPr>
        <w:pStyle w:val="ListParagraph"/>
        <w:numPr>
          <w:ilvl w:val="0"/>
          <w:numId w:val="1"/>
        </w:numPr>
      </w:pPr>
      <w:r>
        <w:t>Video provides a powerful way to help you prove your point.</w:t>
      </w:r>
    </w:p>
    <w:p w14:paraId="0A6A98D4" w14:textId="77777777" w:rsidR="00270EE7" w:rsidRDefault="007E6509" w:rsidP="00270EE7">
      <w:pPr>
        <w:pStyle w:val="ListParagraph"/>
        <w:numPr>
          <w:ilvl w:val="1"/>
          <w:numId w:val="1"/>
        </w:numPr>
      </w:pPr>
      <w:r>
        <w:t>When you click Online Video, you can paste in the embed code for the video you want to add.</w:t>
      </w:r>
    </w:p>
    <w:p w14:paraId="3675AACC" w14:textId="77777777" w:rsidR="00270EE7" w:rsidRDefault="007E6509" w:rsidP="00270EE7">
      <w:pPr>
        <w:pStyle w:val="ListParagraph"/>
        <w:numPr>
          <w:ilvl w:val="1"/>
          <w:numId w:val="1"/>
        </w:numPr>
      </w:pPr>
      <w:r>
        <w:t>You can also type a keyword to search online for the video that best fits your document.</w:t>
      </w:r>
    </w:p>
    <w:p w14:paraId="5B262D46" w14:textId="77777777" w:rsidR="00270EE7" w:rsidRDefault="007E6509" w:rsidP="00270EE7">
      <w:pPr>
        <w:pStyle w:val="ListParagraph"/>
        <w:numPr>
          <w:ilvl w:val="0"/>
          <w:numId w:val="1"/>
        </w:numPr>
      </w:pPr>
      <w:r>
        <w:t xml:space="preserve">To </w:t>
      </w:r>
      <w:r>
        <w:t>make your document look professionally produced, Word provides header, footer, cover page, and text box designs that complement each other.</w:t>
      </w:r>
    </w:p>
    <w:p w14:paraId="62A3B61C" w14:textId="77777777" w:rsidR="00270EE7" w:rsidRDefault="007E6509" w:rsidP="00270EE7">
      <w:pPr>
        <w:pStyle w:val="ListParagraph"/>
        <w:numPr>
          <w:ilvl w:val="1"/>
          <w:numId w:val="1"/>
        </w:numPr>
      </w:pPr>
      <w:r>
        <w:t>For example, you can add a matching cover page, header, and sidebar.</w:t>
      </w:r>
    </w:p>
    <w:p w14:paraId="3D8E4EA7" w14:textId="77777777" w:rsidR="00270EE7" w:rsidRDefault="007E6509" w:rsidP="00270EE7">
      <w:pPr>
        <w:pStyle w:val="ListParagraph"/>
        <w:numPr>
          <w:ilvl w:val="1"/>
          <w:numId w:val="1"/>
        </w:numPr>
      </w:pPr>
      <w:r>
        <w:t>Click Insert and then choose the elements you w</w:t>
      </w:r>
      <w:r>
        <w:t>ant from the different galleries.</w:t>
      </w:r>
    </w:p>
    <w:p w14:paraId="176C2786" w14:textId="77777777" w:rsidR="00270EE7" w:rsidRDefault="007E6509" w:rsidP="00270EE7">
      <w:pPr>
        <w:pStyle w:val="ListParagraph"/>
        <w:numPr>
          <w:ilvl w:val="1"/>
          <w:numId w:val="1"/>
        </w:numPr>
      </w:pPr>
      <w:r>
        <w:t>Themes and styles also help keep your document coordinated.</w:t>
      </w:r>
    </w:p>
    <w:p w14:paraId="2B3504C4" w14:textId="77777777" w:rsidR="00270EE7" w:rsidRDefault="007E6509" w:rsidP="00270EE7">
      <w:pPr>
        <w:pStyle w:val="ListParagraph"/>
        <w:numPr>
          <w:ilvl w:val="2"/>
          <w:numId w:val="1"/>
        </w:numPr>
      </w:pPr>
      <w:r>
        <w:t>When you click Design and choose a new Theme, the pictures, charts, and SmartArt graphics change to match your new theme.</w:t>
      </w:r>
    </w:p>
    <w:p w14:paraId="2C0498D0" w14:textId="77777777" w:rsidR="00270EE7" w:rsidRDefault="007E6509" w:rsidP="00270EE7">
      <w:pPr>
        <w:pStyle w:val="ListParagraph"/>
        <w:numPr>
          <w:ilvl w:val="0"/>
          <w:numId w:val="1"/>
        </w:numPr>
      </w:pPr>
      <w:r>
        <w:t>When you apply styles, your headings cha</w:t>
      </w:r>
      <w:r>
        <w:t>nge to match the new theme.</w:t>
      </w:r>
    </w:p>
    <w:p w14:paraId="47673396" w14:textId="77777777" w:rsidR="00270EE7" w:rsidRDefault="007E6509" w:rsidP="00270EE7">
      <w:pPr>
        <w:pStyle w:val="ListParagraph"/>
        <w:numPr>
          <w:ilvl w:val="1"/>
          <w:numId w:val="1"/>
        </w:numPr>
      </w:pPr>
      <w:r>
        <w:t>Save time in Word with new buttons that show up where you need them.</w:t>
      </w:r>
    </w:p>
    <w:p w14:paraId="5D32DB08" w14:textId="77777777" w:rsidR="008B7E91" w:rsidRDefault="007E6509" w:rsidP="008B7E91">
      <w:pPr>
        <w:spacing w:after="24pt"/>
      </w:pPr>
      <w:r>
        <w:t>Video provides a powerful way to help you prove your point. When you click Online Video, you can paste in the embed code for the video you want to add. You can</w:t>
      </w:r>
      <w:r>
        <w:t xml:space="preserve"> also type a keyword to search online for the video that best fits your document.</w:t>
      </w:r>
    </w:p>
    <w:p w14:paraId="03099E12" w14:textId="77777777" w:rsidR="008B7E91" w:rsidRDefault="007E6509">
      <w:r>
        <w:t>To make your document look professionally produced, Word provides header, footer, cover page, and text box designs that complement each other. For example, you can add a matc</w:t>
      </w:r>
      <w:r>
        <w:t>hing cover page, header, and sidebar. Click Insert and then choose the elements you want from the different galleries.</w:t>
      </w:r>
    </w:p>
    <w:p w14:paraId="2301DC0D" w14:textId="77777777" w:rsidR="008B7E91" w:rsidRDefault="007E6509" w:rsidP="008B7E91">
      <w:pPr>
        <w:spacing w:before="40pt"/>
      </w:pPr>
      <w:r>
        <w:t>Themes and styles also help keep your document coordinated. When you click Design and choose a new Theme, the pictures, charts, and Smart</w:t>
      </w:r>
      <w:r>
        <w:t>Art graphics change to match your new theme. When you apply styles, your headings change to match the new theme.</w:t>
      </w:r>
    </w:p>
    <w:p w14:paraId="1963AB74" w14:textId="77777777" w:rsidR="00C92A32" w:rsidRDefault="007E6509" w:rsidP="00C92A32">
      <w:pPr>
        <w:pStyle w:val="Heading1"/>
      </w:pPr>
      <w:r w:rsidRPr="00C92A32">
        <w:t>Heading 1</w:t>
      </w:r>
    </w:p>
    <w:p w14:paraId="1FB54B9F" w14:textId="77777777" w:rsidR="00C92A32" w:rsidRPr="00C92A32" w:rsidRDefault="007E6509" w:rsidP="00C92A32">
      <w:pPr>
        <w:pStyle w:val="Heading2"/>
      </w:pPr>
      <w:r>
        <w:t>This is Heading 2</w:t>
      </w:r>
    </w:p>
    <w:p w14:paraId="0922DB5F" w14:textId="77777777" w:rsidR="00BA359B" w:rsidRDefault="007E6509">
      <w:r w:rsidRPr="008F32D2">
        <w:rPr>
          <w:b/>
          <w:i/>
          <w:highlight w:val="yellow"/>
          <w:u w:val="single"/>
        </w:rPr>
        <w:t>Video provides a powerful way to help you prove your point.</w:t>
      </w:r>
      <w:r>
        <w:t xml:space="preserve"> When you click Online Video, you can paste in the embed</w:t>
      </w:r>
      <w:r>
        <w:t xml:space="preserve"> code for the video you want to add. You can also type a keyword to search online for the video that best fits your document.</w:t>
      </w:r>
    </w:p>
    <w:p w14:paraId="19467F5D" w14:textId="77777777" w:rsidR="00C92A32" w:rsidRDefault="007E6509" w:rsidP="00C92A32">
      <w:pPr>
        <w:pStyle w:val="Heading1"/>
      </w:pPr>
      <w:r>
        <w:t>Second Heading 1</w:t>
      </w:r>
    </w:p>
    <w:p w14:paraId="4090E0F0" w14:textId="77777777" w:rsidR="00C92A32" w:rsidRDefault="007E6509">
      <w:r>
        <w:rPr>
          <w:noProof/>
        </w:rPr>
        <w:t>Lorem ipsum dolor sit amet, consectetuer adipiscing elit. Maecenas porttitor congue massa. Fusce posuere, magna s</w:t>
      </w:r>
      <w:r>
        <w:rPr>
          <w:noProof/>
        </w:rPr>
        <w:t>ed pulvinar ultricies, purus lectus malesuada libero, sit amet commodo magna eros quis urna.</w:t>
      </w:r>
    </w:p>
    <w:p w14:paraId="11121BFA" w14:textId="77777777" w:rsidR="00C92A32" w:rsidRDefault="007E6509" w:rsidP="00C92A32">
      <w:pPr>
        <w:pStyle w:val="Heading2"/>
      </w:pPr>
      <w:r>
        <w:t>More Info</w:t>
      </w:r>
    </w:p>
    <w:p w14:paraId="7EC7EF8D" w14:textId="77777777" w:rsidR="00C92A32" w:rsidRDefault="007E6509">
      <w:r>
        <w:rPr>
          <w:noProof/>
        </w:rPr>
        <w:t>Lorem ipsum dolor sit amet, consectetuer adipiscing elit.</w:t>
      </w:r>
    </w:p>
    <w:p w14:paraId="573DFB18" w14:textId="77777777" w:rsidR="00BA359B" w:rsidRDefault="007E6509">
      <w:r>
        <w:t xml:space="preserve">When </w:t>
      </w:r>
      <w:commentRangeStart w:id="0"/>
      <w:r>
        <w:t>you click Online Video</w:t>
      </w:r>
      <w:commentRangeEnd w:id="0"/>
      <w:r>
        <w:rPr>
          <w:rStyle w:val="CommentReference"/>
        </w:rPr>
        <w:commentReference w:id="0"/>
      </w:r>
      <w:r>
        <w:t xml:space="preserve">, you can paste in the embed code for the video you want to add. </w:t>
      </w:r>
      <w:r>
        <w:t>You can also type a keyword to search online for the video that best fits your document.</w:t>
      </w:r>
    </w:p>
    <w:sdt>
      <w:sdtPr>
        <w:alias w:val="RichTextContentControl"/>
        <w:tag w:val="RichTextContentControl"/>
        <w:id w:val="1111861867"/>
      </w:sdtPr>
      <w:sdtEndPr/>
      <w:sdtContent>
        <w:p w14:paraId="7FD69FC2" w14:textId="77777777" w:rsidR="004D5B98" w:rsidRDefault="007E6509">
          <w:r>
            <w:t>Video provides a powerful way to help you prove your point. When you click Online Video, you can paste in the embed code for the video you want to add. You can also ty</w:t>
          </w:r>
          <w:r>
            <w:t>pe a keyword to search online for the video that best fits your document.</w:t>
          </w:r>
        </w:p>
      </w:sdtContent>
    </w:sdt>
    <w:p w14:paraId="67BBBFB9" w14:textId="77777777" w:rsidR="004D5B98" w:rsidRDefault="007E6509">
      <w:r>
        <w:t xml:space="preserve">To </w:t>
      </w:r>
      <w:sdt>
        <w:sdtPr>
          <w:alias w:val="Plain text content control"/>
          <w:tag w:val="Plain text content control"/>
          <w:id w:val="-329529258"/>
          <w:text/>
        </w:sdtPr>
        <w:sdtEndPr/>
        <w:sdtContent>
          <w:r>
            <w:t>make your document look professionally</w:t>
          </w:r>
        </w:sdtContent>
      </w:sdt>
      <w:r>
        <w:t xml:space="preserve"> produced, Word provides header, footer, cover page, and text box designs that complement each other. For example, you can add a matching</w:t>
      </w:r>
      <w:r>
        <w:t xml:space="preserve"> cover page, header, and sidebar. Click Insert and then choose the elements you want from the different galleries.</w:t>
      </w:r>
    </w:p>
    <w:sdt>
      <w:sdtPr>
        <w:id w:val="-132646417"/>
        <w:picture/>
      </w:sdtPr>
      <w:sdtEndPr/>
      <w:sdtContent>
        <w:p w14:paraId="28B70BED" w14:textId="77777777" w:rsidR="004D5B98" w:rsidRDefault="007E6509">
          <w:r>
            <w:rPr>
              <w:noProof/>
            </w:rPr>
            <w:drawing>
              <wp:inline distT="0" distB="0" distL="0" distR="0" wp14:anchorId="3F768D1D" wp14:editId="421054E5">
                <wp:extent cx="1903730" cy="1515822"/>
                <wp:effectExtent l="0" t="0" r="1270" b="8255"/>
                <wp:docPr id="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1047533240"/>
        <w14:checkbox>
          <w14:checked w14:val="0"/>
          <w14:checkedState w14:val="2612" w14:font="Arial Unicode MS"/>
          <w14:uncheckedState w14:val="2610" w14:font="Arial Unicode MS"/>
        </w14:checkbox>
      </w:sdtPr>
      <w:sdtEndPr/>
      <w:sdtContent>
        <w:p w14:paraId="11515645" w14:textId="77777777" w:rsidR="004D5B98" w:rsidRDefault="007E6509">
          <w:r>
            <w:rPr>
              <w:rFonts w:ascii="MS Gothic" w:eastAsia="MS Gothic" w:hAnsi="MS Gothic" w:hint="eastAsia"/>
            </w:rPr>
            <w:t>☐</w:t>
          </w:r>
        </w:p>
      </w:sdtContent>
    </w:sdt>
    <w:sdt>
      <w:sdtPr>
        <w:alias w:val="ComboBoxContentControl"/>
        <w:tag w:val="ComboBoxContentControl"/>
        <w:id w:val="1891146277"/>
        <w:comboBox>
          <w:listItem w:displayText="One" w:value="One"/>
          <w:listItem w:displayText="Two" w:value="Two"/>
          <w:listItem w:displayText="Three" w:value="Three"/>
        </w:comboBox>
      </w:sdtPr>
      <w:sdtEndPr/>
      <w:sdtContent>
        <w:p w14:paraId="7867605E" w14:textId="77777777" w:rsidR="004D5B98" w:rsidRDefault="007E6509">
          <w:r>
            <w:t>Two</w:t>
          </w:r>
        </w:p>
      </w:sdtContent>
    </w:sdt>
    <w:p w14:paraId="30E8E50B" w14:textId="77777777" w:rsidR="00C32A83" w:rsidRDefault="007E6509">
      <w:r>
        <w:t>Video provides a powerful way to help you prove your point. When you click Online Video, you can paste in the embed code for th</w:t>
      </w:r>
      <w:r>
        <w:t xml:space="preserve">e video you want to add. You can also type a keyword to search online for the video that best fits your document. </w:t>
      </w:r>
      <w:r>
        <w:rPr>
          <w:rStyle w:val="EndnoteReference"/>
        </w:rPr>
        <w:endnoteReference w:id="1"/>
      </w:r>
      <w:r>
        <w:t>To make your document look professionally produced, Word provides header, footer, cover page, and text box designs that complement each other</w:t>
      </w:r>
      <w:r>
        <w:t>. For example, you can add a matching cover page, header, and sidebar.</w:t>
      </w:r>
    </w:p>
    <w:p w14:paraId="71A7AA3D" w14:textId="77777777" w:rsidR="00CF7815" w:rsidRDefault="007E6509">
      <w:pPr>
        <w:sectPr w:rsidR="00CF7815">
          <w:headerReference w:type="even" r:id="rId12"/>
          <w:headerReference w:type="default" r:id="rId13"/>
          <w:footerReference w:type="even" r:id="rId14"/>
          <w:footerReference w:type="default" r:id="rId15"/>
          <w:headerReference w:type="first" r:id="rId16"/>
          <w:footerReference w:type="first" r:id="rId17"/>
          <w:pgSz w:w="612pt" w:h="792pt"/>
          <w:pgMar w:top="72pt" w:right="72pt" w:bottom="72pt" w:left="72pt" w:header="36pt" w:footer="36pt" w:gutter="0pt"/>
          <w:cols w:space="36pt"/>
          <w:docGrid w:linePitch="360"/>
        </w:sectPr>
      </w:pPr>
    </w:p>
    <w:p w14:paraId="483ADECB" w14:textId="77777777" w:rsidR="005E2746" w:rsidRDefault="007E6509" w:rsidP="005E2746">
      <w:pPr>
        <w:pBdr>
          <w:top w:val="single" w:sz="4" w:space="1" w:color="auto"/>
          <w:left w:val="single" w:sz="4" w:space="4" w:color="auto"/>
          <w:bottom w:val="single" w:sz="4" w:space="1" w:color="auto"/>
          <w:right w:val="single" w:sz="4" w:space="4" w:color="auto"/>
        </w:pBdr>
      </w:pPr>
      <w:r>
        <w:t>Video provides a powerful way to help you prove your point. When you click Online Video, you can paste</w:t>
      </w:r>
      <w:r>
        <w:t xml:space="preserve"> in the embed code for the video you want to add. You can also type a keyword to search online for the video that best fits your document.</w:t>
      </w:r>
    </w:p>
    <w:sdt>
      <w:sdtPr>
        <w:rPr>
          <w:b w:val="0"/>
          <w:bCs w:val="0"/>
          <w:noProof/>
          <w:color w:val="auto"/>
        </w:rPr>
        <w:alias w:val="MyTable"/>
        <w:tag w:val="MyTable"/>
        <w:id w:val="354002298"/>
      </w:sdtPr>
      <w:sdtEndPr>
        <w:rPr>
          <w:noProof w:val="0"/>
        </w:rPr>
      </w:sdtEndPr>
      <w:sdtContent>
        <w:tbl>
          <w:tblPr>
            <w:tblStyle w:val="GridTable4-Accent5"/>
            <w:tblW w:w="0pt" w:type="auto"/>
            <w:tblLook w:firstRow="1" w:lastRow="0" w:firstColumn="1" w:lastColumn="0" w:noHBand="0" w:noVBand="1"/>
          </w:tblPr>
          <w:tblGrid>
            <w:gridCol w:w="3116"/>
            <w:gridCol w:w="3117"/>
            <w:gridCol w:w="3117"/>
          </w:tblGrid>
          <w:tr w:rsidR="00C4274D" w14:paraId="665D73C2" w14:textId="77777777" w:rsidTr="00665111">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55.80pt" w:type="dxa"/>
              </w:tcPr>
              <w:sdt>
                <w:sdtPr>
                  <w:rPr>
                    <w:noProof/>
                  </w:rPr>
                  <w:alias w:val="Latin1"/>
                  <w:tag w:val="Latin1"/>
                  <w:id w:val="1646851742"/>
                </w:sdtPr>
                <w:sdtEndPr/>
                <w:sdtContent>
                  <w:p w14:paraId="1581FCAC" w14:textId="77777777" w:rsidR="00C4274D" w:rsidRDefault="007E6509">
                    <w:r>
                      <w:rPr>
                        <w:noProof/>
                      </w:rPr>
                      <w:t>Lorem ipsum dolor sit amet</w:t>
                    </w:r>
                  </w:p>
                </w:sdtContent>
              </w:sdt>
            </w:tc>
            <w:tc>
              <w:tcPr>
                <w:tcW w:w="155.85pt" w:type="dxa"/>
              </w:tcPr>
              <w:sdt>
                <w:sdtPr>
                  <w:rPr>
                    <w:noProof/>
                  </w:rPr>
                  <w:alias w:val="Latin2"/>
                  <w:tag w:val="Latin2"/>
                  <w:id w:val="1730795754"/>
                </w:sdtPr>
                <w:sdtEndPr/>
                <w:sdtContent>
                  <w:p w14:paraId="36C70DAE" w14:textId="77777777" w:rsidR="00C4274D" w:rsidRPr="00C4274D" w:rsidRDefault="007E6509">
                    <w:pPr>
                      <w:cnfStyle w:firstRow="1" w:lastRow="0" w:firstColumn="0" w:lastColumn="0" w:oddVBand="0" w:evenVBand="0" w:oddHBand="0" w:evenHBand="0" w:firstRowFirstColumn="0" w:firstRowLastColumn="0" w:lastRowFirstColumn="0" w:lastRowLastColumn="0"/>
                      <w:rPr>
                        <w:b w:val="0"/>
                      </w:rPr>
                    </w:pPr>
                    <w:r>
                      <w:rPr>
                        <w:noProof/>
                      </w:rPr>
                      <w:t>Consectetuer adipiscing elit</w:t>
                    </w:r>
                  </w:p>
                </w:sdtContent>
              </w:sdt>
            </w:tc>
            <w:tc>
              <w:tcPr>
                <w:tcW w:w="155.85pt" w:type="dxa"/>
              </w:tcPr>
              <w:sdt>
                <w:sdtPr>
                  <w:rPr>
                    <w:noProof/>
                  </w:rPr>
                  <w:alias w:val="Latin3"/>
                  <w:tag w:val="Latin3"/>
                  <w:id w:val="-88469536"/>
                </w:sdtPr>
                <w:sdtEndPr/>
                <w:sdtContent>
                  <w:p w14:paraId="0D6492B9" w14:textId="77777777" w:rsidR="00C4274D" w:rsidRDefault="007E6509">
                    <w:pPr>
                      <w:cnfStyle w:firstRow="1" w:lastRow="0" w:firstColumn="0" w:lastColumn="0" w:oddVBand="0" w:evenVBand="0" w:oddHBand="0" w:evenHBand="0" w:firstRowFirstColumn="0" w:firstRowLastColumn="0" w:lastRowFirstColumn="0" w:lastRowLastColumn="0"/>
                    </w:pPr>
                    <w:r>
                      <w:rPr>
                        <w:noProof/>
                      </w:rPr>
                      <w:t>Maecenas porttitor congue massa.</w:t>
                    </w:r>
                  </w:p>
                </w:sdtContent>
              </w:sdt>
            </w:tc>
          </w:tr>
          <w:sdt>
            <w:sdtPr>
              <w:rPr>
                <w:b w:val="0"/>
                <w:bCs w:val="0"/>
              </w:rPr>
              <w:alias w:val="Row1"/>
              <w:tag w:val="Row1"/>
              <w:id w:val="2087339449"/>
            </w:sdtPr>
            <w:sdtEndPr/>
            <w:sdtContent>
              <w:tr w:rsidR="00C4274D" w14:paraId="6041CD2D" w14:textId="77777777" w:rsidTr="0066511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55.80pt" w:type="dxa"/>
                  </w:tcPr>
                  <w:sdt>
                    <w:sdtPr>
                      <w:alias w:val="Data11"/>
                      <w:tag w:val="Data11"/>
                      <w:id w:val="1641614218"/>
                      <w:text/>
                    </w:sdtPr>
                    <w:sdtEndPr/>
                    <w:sdtContent>
                      <w:p w14:paraId="2A2ECE4B" w14:textId="77777777" w:rsidR="00C4274D" w:rsidRDefault="007E6509">
                        <w:r>
                          <w:t>100</w:t>
                        </w:r>
                      </w:p>
                    </w:sdtContent>
                  </w:sdt>
                </w:tc>
                <w:tc>
                  <w:tcPr>
                    <w:tcW w:w="155.85pt" w:type="dxa"/>
                  </w:tcPr>
                  <w:sdt>
                    <w:sdtPr>
                      <w:alias w:val="Data12"/>
                      <w:tag w:val="Data12"/>
                      <w:id w:val="184647321"/>
                      <w:text/>
                    </w:sdtPr>
                    <w:sdtEndPr/>
                    <w:sdtContent>
                      <w:p w14:paraId="60ACCD8A" w14:textId="77777777" w:rsidR="00C4274D" w:rsidRDefault="007E6509">
                        <w:pPr>
                          <w:cnfStyle w:firstRow="0" w:lastRow="0" w:firstColumn="0" w:lastColumn="0" w:oddVBand="0" w:evenVBand="0" w:oddHBand="1" w:evenHBand="0" w:firstRowFirstColumn="0" w:firstRowLastColumn="0" w:lastRowFirstColumn="0" w:lastRowLastColumn="0"/>
                        </w:pPr>
                        <w:r>
                          <w:t>200</w:t>
                        </w:r>
                      </w:p>
                    </w:sdtContent>
                  </w:sdt>
                </w:tc>
                <w:tc>
                  <w:tcPr>
                    <w:tcW w:w="155.85pt" w:type="dxa"/>
                  </w:tcPr>
                  <w:sdt>
                    <w:sdtPr>
                      <w:alias w:val="Data13"/>
                      <w:tag w:val="Data13"/>
                      <w:id w:val="131915776"/>
                      <w:text/>
                    </w:sdtPr>
                    <w:sdtEndPr/>
                    <w:sdtContent>
                      <w:p w14:paraId="60560D1C" w14:textId="77777777" w:rsidR="00C4274D" w:rsidRDefault="007E6509">
                        <w:pPr>
                          <w:cnfStyle w:firstRow="0" w:lastRow="0" w:firstColumn="0" w:lastColumn="0" w:oddVBand="0" w:evenVBand="0" w:oddHBand="1" w:evenHBand="0" w:firstRowFirstColumn="0" w:firstRowLastColumn="0" w:lastRowFirstColumn="0" w:lastRowLastColumn="0"/>
                        </w:pPr>
                        <w:r>
                          <w:t>300</w:t>
                        </w:r>
                      </w:p>
                    </w:sdtContent>
                  </w:sdt>
                </w:tc>
              </w:tr>
            </w:sdtContent>
          </w:sdt>
          <w:sdt>
            <w:sdtPr>
              <w:rPr>
                <w:b w:val="0"/>
                <w:bCs w:val="0"/>
              </w:rPr>
              <w:alias w:val="Row2"/>
              <w:tag w:val="Row2"/>
              <w:id w:val="1563601403"/>
            </w:sdtPr>
            <w:sdtEndPr/>
            <w:sdtContent>
              <w:tr w:rsidR="00C4274D" w14:paraId="68A60E71" w14:textId="77777777" w:rsidTr="00665111">
                <w:tc>
                  <w:tcPr>
                    <w:cnfStyle w:firstRow="0" w:lastRow="0" w:firstColumn="1" w:lastColumn="0" w:oddVBand="0" w:evenVBand="0" w:oddHBand="0" w:evenHBand="0" w:firstRowFirstColumn="0" w:firstRowLastColumn="0" w:lastRowFirstColumn="0" w:lastRowLastColumn="0"/>
                    <w:tcW w:w="155.80pt" w:type="dxa"/>
                  </w:tcPr>
                  <w:sdt>
                    <w:sdtPr>
                      <w:alias w:val="Data21"/>
                      <w:tag w:val="Data21"/>
                      <w:id w:val="-1031330684"/>
                      <w:text/>
                    </w:sdtPr>
                    <w:sdtEndPr/>
                    <w:sdtContent>
                      <w:p w14:paraId="576927AA" w14:textId="77777777" w:rsidR="00C4274D" w:rsidRDefault="007E6509">
                        <w:r>
                          <w:t>400</w:t>
                        </w:r>
                      </w:p>
                    </w:sdtContent>
                  </w:sdt>
                </w:tc>
                <w:tc>
                  <w:tcPr>
                    <w:tcW w:w="155.85pt" w:type="dxa"/>
                  </w:tcPr>
                  <w:sdt>
                    <w:sdtPr>
                      <w:alias w:val="Data22"/>
                      <w:tag w:val="Data22"/>
                      <w:id w:val="560603829"/>
                      <w:text/>
                    </w:sdtPr>
                    <w:sdtEndPr/>
                    <w:sdtContent>
                      <w:p w14:paraId="7823894F" w14:textId="77777777" w:rsidR="00C4274D" w:rsidRDefault="007E6509">
                        <w:pPr>
                          <w:cnfStyle w:firstRow="0" w:lastRow="0" w:firstColumn="0" w:lastColumn="0" w:oddVBand="0" w:evenVBand="0" w:oddHBand="0" w:evenHBand="0" w:firstRowFirstColumn="0" w:firstRowLastColumn="0" w:lastRowFirstColumn="0" w:lastRowLastColumn="0"/>
                        </w:pPr>
                        <w:r>
                          <w:t>500</w:t>
                        </w:r>
                      </w:p>
                    </w:sdtContent>
                  </w:sdt>
                </w:tc>
                <w:tc>
                  <w:tcPr>
                    <w:tcW w:w="155.85pt" w:type="dxa"/>
                  </w:tcPr>
                  <w:sdt>
                    <w:sdtPr>
                      <w:alias w:val="Data23"/>
                      <w:tag w:val="Data23"/>
                      <w:id w:val="-847252032"/>
                      <w:text/>
                    </w:sdtPr>
                    <w:sdtEndPr/>
                    <w:sdtContent>
                      <w:p w14:paraId="065792C4" w14:textId="77777777" w:rsidR="00C4274D" w:rsidRDefault="007E6509">
                        <w:pPr>
                          <w:cnfStyle w:firstRow="0" w:lastRow="0" w:firstColumn="0" w:lastColumn="0" w:oddVBand="0" w:evenVBand="0" w:oddHBand="0" w:evenHBand="0" w:firstRowFirstColumn="0" w:firstRowLastColumn="0" w:lastRowFirstColumn="0" w:lastRowLastColumn="0"/>
                        </w:pPr>
                        <w:r>
                          <w:t>600</w:t>
                        </w:r>
                      </w:p>
                    </w:sdtContent>
                  </w:sdt>
                </w:tc>
              </w:tr>
            </w:sdtContent>
          </w:sdt>
        </w:tbl>
      </w:sdtContent>
    </w:sdt>
    <w:p w14:paraId="4584E974" w14:textId="77777777" w:rsidR="00C4274D" w:rsidRDefault="007E6509" w:rsidP="00C4274D"/>
    <w:sdt>
      <w:sdtPr>
        <w:alias w:val="RichTextContentControl"/>
        <w:tag w:val="RichTextContentControl"/>
        <w:id w:val="873813965"/>
      </w:sdtPr>
      <w:sdtEndPr/>
      <w:sdtContent>
        <w:p w14:paraId="16FCF045" w14:textId="77777777" w:rsidR="004D5B98" w:rsidRDefault="007E6509">
          <w:r>
            <w:t>Video provides a powerful way to help you prove your point. When you click Online Video, you can paste in the embed code for the video you want to add. You can also type a keyword to search online for the video that best fits your d</w:t>
          </w:r>
          <w:r>
            <w:t>ocument.</w:t>
          </w:r>
        </w:p>
      </w:sdtContent>
    </w:sdt>
    <w:p w14:paraId="009A347A" w14:textId="77777777" w:rsidR="004D5B98" w:rsidRDefault="007E6509">
      <w:r>
        <w:t xml:space="preserve">To </w:t>
      </w:r>
      <w:sdt>
        <w:sdtPr>
          <w:alias w:val="Plain text content control"/>
          <w:tag w:val="Plain text content control"/>
          <w:id w:val="-1477523936"/>
          <w:text/>
        </w:sdtPr>
        <w:sdtEndPr/>
        <w:sdtContent>
          <w:r>
            <w:t>make your document look professionally</w:t>
          </w:r>
        </w:sdtContent>
      </w:sdt>
      <w:r>
        <w:t xml:space="preserve"> produced, Word provides header, footer, cover page, and text box designs that complement each other. For example, you can add a matching cover page, header, and sidebar. Click Insert and then choose th</w:t>
      </w:r>
      <w:r>
        <w:t>e elements you want from the different galleries.</w:t>
      </w:r>
    </w:p>
    <w:sdt>
      <w:sdtPr>
        <w:id w:val="615948864"/>
        <w:picture/>
      </w:sdtPr>
      <w:sdtEndPr/>
      <w:sdtContent>
        <w:p w14:paraId="36DBE2A5" w14:textId="77777777" w:rsidR="004D5B98" w:rsidRDefault="007E6509">
          <w:r>
            <w:rPr>
              <w:noProof/>
            </w:rPr>
            <w:drawing>
              <wp:inline distT="0" distB="0" distL="0" distR="0" wp14:anchorId="0795BA59" wp14:editId="161AA40E">
                <wp:extent cx="1903730" cy="1515822"/>
                <wp:effectExtent l="0" t="0" r="1270" b="8255"/>
                <wp:docPr id="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3730" cy="1515822"/>
                        </a:xfrm>
                        <a:prstGeom prst="rect">
                          <a:avLst/>
                        </a:prstGeom>
                        <a:noFill/>
                        <a:ln>
                          <a:noFill/>
                        </a:ln>
                      </pic:spPr>
                    </pic:pic>
                  </a:graphicData>
                </a:graphic>
              </wp:inline>
            </w:drawing>
          </w:r>
        </w:p>
      </w:sdtContent>
    </w:sdt>
    <w:sdt>
      <w:sdtPr>
        <w:alias w:val="CheckBoxContentControl"/>
        <w:tag w:val="CheckBoxContentControl"/>
        <w:id w:val="-834760353"/>
        <w14:checkbox>
          <w14:checked w14:val="0"/>
          <w14:checkedState w14:val="2612" w14:font="Arial Unicode MS"/>
          <w14:uncheckedState w14:val="2610" w14:font="Arial Unicode MS"/>
        </w14:checkbox>
      </w:sdtPr>
      <w:sdtEndPr/>
      <w:sdtContent>
        <w:p w14:paraId="2C92A1DF" w14:textId="77777777" w:rsidR="004D5B98" w:rsidRDefault="007E6509">
          <w:r>
            <w:rPr>
              <w:rFonts w:ascii="MS Gothic" w:eastAsia="MS Gothic" w:hAnsi="MS Gothic" w:hint="eastAsia"/>
            </w:rPr>
            <w:t>☐</w:t>
          </w:r>
        </w:p>
      </w:sdtContent>
    </w:sdt>
    <w:sdt>
      <w:sdtPr>
        <w:alias w:val="ComboBoxContentControl"/>
        <w:tag w:val="ComboBoxContentControl"/>
        <w:id w:val="1221097602"/>
        <w:comboBox>
          <w:listItem w:displayText="One" w:value="One"/>
          <w:listItem w:displayText="Two" w:value="Two"/>
          <w:listItem w:displayText="Three" w:value="Three"/>
        </w:comboBox>
      </w:sdtPr>
      <w:sdtEndPr/>
      <w:sdtContent>
        <w:p w14:paraId="1058A35C" w14:textId="77777777" w:rsidR="004D5B98" w:rsidRDefault="007E6509">
          <w:r>
            <w:t>Two</w:t>
          </w:r>
        </w:p>
      </w:sdtContent>
    </w:sdt>
    <w:p w14:paraId="337FAE81" w14:textId="77777777" w:rsidR="000402C2" w:rsidRDefault="007E6509">
      <w:r>
        <w:t xml:space="preserve">Video provides a powerful way to help you prove your point. When you click Online Video, you can paste in the embed code for the video you want to add. You can also type a keyword to search </w:t>
      </w:r>
      <w:r>
        <w:t>online for the video that best fits your document. To make your document look professionally produced, Word provides header, footer, cover page, and text box designs that complement each other. For example, you can add a matching cover page, header, and si</w:t>
      </w:r>
      <w:r>
        <w:t>debar. Click Insert and then choose the elements you want from the different galleries.</w:t>
      </w:r>
    </w:p>
    <w:sdt>
      <w:sdtPr>
        <w:id w:val="289707828"/>
        <w:docPartObj>
          <w:docPartGallery w:val="Cover Pages"/>
          <w:docPartUnique/>
        </w:docPartObj>
      </w:sdtPr>
      <w:sdtEndPr/>
      <w:sdtContent>
        <w:p w14:paraId="4456598A" w14:textId="77777777" w:rsidR="004E6D44" w:rsidRDefault="007E6509">
          <w:r>
            <w:rPr>
              <w:noProof/>
            </w:rPr>
            <w:drawing>
              <wp:anchor distT="0" distB="0" distL="114300" distR="114300" simplePos="0" relativeHeight="251662848" behindDoc="0" locked="0" layoutInCell="1" allowOverlap="1" wp14:anchorId="171457A6" wp14:editId="02733561">
                <wp:simplePos x="0" y="0"/>
                <mc:AlternateContent>
                  <mc:Choice Requires="wp14">
                    <wp:positionH relativeFrom="page">
                      <wp14:pctPosHOffset>45.5%</wp14:pctPosHOffset>
                    </wp:positionH>
                  </mc:Choice>
                  <mc:Fallback>
                    <wp:positionH relativeFrom="page">
                      <wp:posOffset>4576445</wp:posOffset>
                    </wp:positionH>
                  </mc:Fallback>
                </mc:AlternateContent>
                <mc:AlternateContent>
                  <mc:Choice Requires="wp14">
                    <wp:positionV relativeFrom="page">
                      <wp14:pctPosVOffset>66%</wp14:pctPosVOffset>
                    </wp:positionV>
                  </mc:Choice>
                  <mc:Fallback>
                    <wp:positionV relativeFrom="page">
                      <wp:posOffset>5129530</wp:posOffset>
                    </wp:positionV>
                  </mc:Fallback>
                </mc:AlternateContent>
                <wp:extent cx="2797810" cy="268605"/>
                <wp:effectExtent l="0" t="0" r="0" b="0"/>
                <wp:wrapSquare wrapText="bothSides"/>
                <wp:docPr id="9" name="Text Box 465"/>
                <wp:cNvGraphicFramePr/>
                <a:graphic xmlns:a="http://purl.oclc.org/ooxml/drawingml/main">
                  <a:graphicData uri="http://schemas.microsoft.com/office/word/2010/wordprocessingShape">
                    <wp:wsp>
                      <wp:cNvSpPr txBox="1"/>
                      <wp:spPr>
                        <a:xfrm>
                          <a:off x="0" y="0"/>
                          <a:ext cx="2797810" cy="268605"/>
                        </a:xfrm>
                        <a:prstGeom prst="rect">
                          <a:avLst/>
                        </a:prstGeom>
                        <a:noFill/>
                        <a:ln w="6350">
                          <a:noFill/>
                        </a:ln>
                        <a:effectLst/>
                      </wp:spPr>
                      <wp:txbx>
                        <wne:txbxContent>
                          <w:p w14:paraId="568BADCB" w14:textId="77777777" w:rsidR="004E6D44" w:rsidRDefault="007E650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Eric White</w:t>
                                </w:r>
                              </w:sdtContent>
                            </w:sdt>
                          </w:p>
                        </wne:txbxContent>
                      </wp:txbx>
                      <wp:bodyPr rot="0" spcFirstLastPara="0" vertOverflow="overflow" horzOverflow="overflow" vert="horz" wrap="square" lIns="91440" tIns="45720" rIns="91440" bIns="45720" numCol="1" spcCol="0" rtlCol="0" fromWordArt="0" anchor="b" anchorCtr="0" forceAA="0" compatLnSpc="1">
                        <a:prstTxWarp prst="textNoShape">
                          <a:avLst/>
                        </a:prstTxWarp>
                        <a:spAutoFit/>
                      </wp:bodyPr>
                    </wp:wsp>
                  </a:graphicData>
                </a:graphic>
                <wp14:sizeRelH relativeFrom="page">
                  <wp14:pctWidth>36%</wp14:pctWidth>
                </wp14:sizeRelH>
                <wp14:sizeRelV relativeFrom="margin">
                  <wp14:pctHeight>0%</wp14:pctHeight>
                </wp14:sizeRelV>
              </wp:anchor>
            </w:drawing>
          </w:r>
          <w:r>
            <w:rPr>
              <w:noProof/>
            </w:rPr>
            <w:drawing>
              <wp:anchor distT="0" distB="0" distL="114300" distR="114300" simplePos="0" relativeHeight="251661824" behindDoc="1" locked="0" layoutInCell="1" allowOverlap="1" wp14:anchorId="18D374F3" wp14:editId="033A564A">
                <wp:simplePos x="0" y="0"/>
                <wp:positionH relativeFrom="page">
                  <wp:align>center</wp:align>
                </wp:positionH>
                <wp:positionV relativeFrom="page">
                  <wp:align>center</wp:align>
                </wp:positionV>
                <wp:extent cx="7383780" cy="9555480"/>
                <wp:effectExtent l="0" t="0" r="7620" b="7620"/>
                <wp:wrapNone/>
                <wp:docPr id="10" name="Rectangle 46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7383780" cy="9555480"/>
                        </a:xfrm>
                        <a:prstGeom prst="rect">
                          <a:avLst/>
                        </a:prstGeom>
                        <a:gradFill>
                          <a:gsLst>
                            <a:gs pos="0%">
                              <a:schemeClr val="accent1">
                                <a:lumMod val="20%"/>
                                <a:lumOff val="80%"/>
                              </a:schemeClr>
                            </a:gs>
                            <a:gs pos="100%">
                              <a:schemeClr val="accent1">
                                <a:lumMod val="60%"/>
                                <a:lumOff val="40%"/>
                              </a:schemeClr>
                            </a:gs>
                          </a:gsLst>
                        </a:gradFill>
                        <a:ln>
                          <a:noFill/>
                        </a:ln>
                      </wp:spPr>
                      <wp:style>
                        <a:lnRef idx="2">
                          <a:schemeClr val="accent1">
                            <a:shade val="50%"/>
                          </a:schemeClr>
                        </a:lnRef>
                        <a:fillRef idx="1003">
                          <a:schemeClr val="lt2"/>
                        </a:fillRef>
                        <a:effectRef idx="0">
                          <a:schemeClr val="accent1"/>
                        </a:effectRef>
                        <a:fontRef idx="minor">
                          <a:schemeClr val="lt1"/>
                        </a:fontRef>
                      </wp:style>
                      <wp:txbx>
                        <wne:txbxContent>
                          <w:p w14:paraId="0F5FC56C" w14:textId="77777777" w:rsidR="004E6D44" w:rsidRDefault="007E6509"/>
                        </wne:txbxContent>
                      </wp:txbx>
                      <wp:bodyPr rot="0" spcFirstLastPara="0" vertOverflow="overflow" horzOverflow="overflow" vert="horz" wrap="square" lIns="274320" tIns="45720" rIns="274320" bIns="45720" numCol="1" spcCol="0" rtlCol="0" fromWordArt="0" anchor="ctr" anchorCtr="0" forceAA="0" compatLnSpc="1">
                        <a:prstTxWarp prst="textNoShape">
                          <a:avLst/>
                        </a:prstTxWarp>
                        <a:noAutofit/>
                      </wp:bodyPr>
                    </wp:wsp>
                  </a:graphicData>
                </a:graphic>
                <wp14:sizeRelH relativeFrom="page">
                  <wp14:pctWidth>95%</wp14:pctWidth>
                </wp14:sizeRelH>
                <wp14:sizeRelV relativeFrom="page">
                  <wp14:pctHeight>95%</wp14:pctHeight>
                </wp14:sizeRelV>
              </wp:anchor>
            </w:drawing>
          </w:r>
          <w:r>
            <w:rPr>
              <w:noProof/>
            </w:rPr>
            <w:drawing>
              <wp:anchor distT="0" distB="0" distL="114300" distR="114300" simplePos="0" relativeHeight="251656704" behindDoc="0" locked="0" layoutInCell="1" allowOverlap="1" wp14:anchorId="700D0E5A" wp14:editId="3FEC78C0">
                <wp:simplePos x="0" y="0"/>
                <mc:AlternateContent>
                  <mc:Choice Requires="wp14">
                    <wp:positionH relativeFrom="page">
                      <wp14:pctPosHOffset>45.5%</wp14:pctPosHOffset>
                    </wp:positionH>
                  </mc:Choice>
                  <mc:Fallback>
                    <wp:positionH relativeFrom="page">
                      <wp:posOffset>4576445</wp:posOffset>
                    </wp:positionH>
                  </mc:Fallback>
                </mc:AlternateContent>
                <mc:AlternateContent>
                  <mc:Choice Requires="wp14">
                    <wp:positionV relativeFrom="page">
                      <wp14:pctPosVOffset>2.5%</wp14:pctPosVOffset>
                    </wp:positionV>
                  </mc:Choice>
                  <mc:Fallback>
                    <wp:positionV relativeFrom="page">
                      <wp:posOffset>194310</wp:posOffset>
                    </wp:positionV>
                  </mc:Fallback>
                </mc:AlternateContent>
                <wp:extent cx="2875915" cy="3017520"/>
                <wp:effectExtent l="0" t="0" r="0" b="0"/>
                <wp:wrapNone/>
                <wp:docPr id="11" name="Rectangle 467"/>
                <wp:cNvGraphicFramePr/>
                <a:graphic xmlns:a="http://purl.oclc.org/ooxml/drawingml/main">
                  <a:graphicData uri="http://schemas.microsoft.com/office/word/2010/wordprocessingShape">
                    <wp:wsp>
                      <wp:cNvSpPr/>
                      <wp:spPr>
                        <a:xfrm>
                          <a:off x="0" y="0"/>
                          <a:ext cx="2875915" cy="3017520"/>
                        </a:xfrm>
                        <a:prstGeom prst="rect">
                          <a:avLst/>
                        </a:prstGeom>
                        <a:solidFill>
                          <a:schemeClr val="tx2"/>
                        </a:solidFill>
                        <a:ln>
                          <a:noFill/>
                        </a:ln>
                      </wp:spPr>
                      <wp:style>
                        <a:lnRef idx="2">
                          <a:schemeClr val="accent1">
                            <a:shade val="50%"/>
                          </a:schemeClr>
                        </a:lnRef>
                        <a:fillRef idx="1">
                          <a:schemeClr val="accent1"/>
                        </a:fillRef>
                        <a:effectRef idx="0">
                          <a:schemeClr val="accent1"/>
                        </a:effectRef>
                        <a:fontRef idx="minor">
                          <a:schemeClr val="lt1"/>
                        </a:fontRef>
                      </wp:style>
                      <wp:txbx>
                        <wne:txbxContent>
                          <w:p w14:paraId="7ECC6AAF" w14:textId="77777777" w:rsidR="004E6D44" w:rsidRDefault="007E6509">
                            <w:pPr>
                              <w:spacing w:before="12pt"/>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Pr>
                                    <w:color w:val="FFFFFF" w:themeColor="background1"/>
                                  </w:rPr>
                                  <w:t>This is my interesting abstract</w:t>
                                </w:r>
                              </w:sdtContent>
                            </w:sdt>
                            <w:r>
                              <w:rPr>
                                <w:color w:val="FFFFFF" w:themeColor="background1"/>
                              </w:rPr>
                              <w:t>.</w:t>
                            </w:r>
                          </w:p>
                        </wne:txbxContent>
                      </wp:txbx>
                      <wp:bodyPr rot="0" spcFirstLastPara="0" vertOverflow="overflow" horzOverflow="overflow" vert="horz" wrap="square" lIns="182880" tIns="182880" rIns="182880" bIns="365760" numCol="1" spcCol="0" rtlCol="0" fromWordArt="0" anchor="b" anchorCtr="0" forceAA="0" compatLnSpc="1">
                        <a:prstTxWarp prst="textNoShape">
                          <a:avLst/>
                        </a:prstTxWarp>
                        <a:noAutofit/>
                      </wp:bodyPr>
                    </wp:wsp>
                  </a:graphicData>
                </a:graphic>
                <wp14:sizeRelH relativeFrom="page">
                  <wp14:pctWidth>37%</wp14:pctWidth>
                </wp14:sizeRelH>
                <wp14:sizeRelV relativeFrom="page">
                  <wp14:pctHeight>30%</wp14:pctHeight>
                </wp14:sizeRelV>
              </wp:anchor>
            </w:drawing>
          </w:r>
          <w:r>
            <w:rPr>
              <w:noProof/>
            </w:rPr>
            <w:drawing>
              <wp:anchor distT="0" distB="0" distL="114300" distR="114300" simplePos="0" relativeHeight="251653632" behindDoc="0" locked="0" layoutInCell="1" allowOverlap="1" wp14:anchorId="6DE13770" wp14:editId="7418ADC8">
                <wp:simplePos x="0" y="0"/>
                <mc:AlternateContent>
                  <mc:Choice Requires="wp14">
                    <wp:positionH relativeFrom="page">
                      <wp14:pctPosHOffset>44%</wp14:pctPosHOffset>
                    </wp:positionH>
                  </mc:Choice>
                  <mc:Fallback>
                    <wp:positionH relativeFrom="page">
                      <wp:posOffset>4425315</wp:posOffset>
                    </wp:positionH>
                  </mc:Fallback>
                </mc:AlternateContent>
                <mc:AlternateContent>
                  <mc:Choice Requires="wp14">
                    <wp:positionV relativeFrom="page">
                      <wp14:pctPosVOffset>2.5%</wp14:pctPosVOffset>
                    </wp:positionV>
                  </mc:Choice>
                  <mc:Fallback>
                    <wp:positionV relativeFrom="page">
                      <wp:posOffset>194310</wp:posOffset>
                    </wp:positionV>
                  </mc:Fallback>
                </mc:AlternateContent>
                <wp:extent cx="3108960" cy="7040880"/>
                <wp:effectExtent l="0" t="0" r="0" b="0"/>
                <wp:wrapNone/>
                <wp:docPr id="12" name="Rectangle 468"/>
                <wp:cNvGraphicFramePr/>
                <a:graphic xmlns:a="http://purl.oclc.org/ooxml/drawingml/main">
                  <a:graphicData uri="http://schemas.microsoft.com/office/word/2010/wordprocessingShape">
                    <wp:wsp>
                      <wp:cNvSpPr/>
                      <wp:spPr>
                        <a:xfrm>
                          <a:off x="0" y="0"/>
                          <a:ext cx="3108960" cy="7040880"/>
                        </a:xfrm>
                        <a:prstGeom prst="rect">
                          <a:avLst/>
                        </a:prstGeom>
                        <a:solidFill>
                          <a:schemeClr val="bg1"/>
                        </a:solidFill>
                        <a:ln w="15875">
                          <a:solidFill>
                            <a:schemeClr val="bg2">
                              <a:lumMod val="50%"/>
                            </a:schemeClr>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page">
                  <wp14:pctWidth>40%</wp14:pctWidth>
                </wp14:sizeRelH>
                <wp14:sizeRelV relativeFrom="page">
                  <wp14:pctHeight>70%</wp14:pctHeight>
                </wp14:sizeRelV>
              </wp:anchor>
            </w:drawing>
          </w:r>
          <w:r>
            <w:rPr>
              <w:noProof/>
            </w:rPr>
            <w:drawing>
              <wp:anchor distT="0" distB="0" distL="114300" distR="114300" simplePos="0" relativeHeight="251660800" behindDoc="0" locked="0" layoutInCell="1" allowOverlap="1" wp14:anchorId="71CFD9A6" wp14:editId="4DDDA938">
                <wp:simplePos x="0" y="0"/>
                <mc:AlternateContent>
                  <mc:Choice Requires="wp14">
                    <wp:positionH relativeFrom="page">
                      <wp14:pctPosHOffset>45.5%</wp14:pctPosHOffset>
                    </wp:positionH>
                  </mc:Choice>
                  <mc:Fallback>
                    <wp:positionH relativeFrom="page">
                      <wp:posOffset>4576445</wp:posOffset>
                    </wp:positionH>
                  </mc:Fallback>
                </mc:AlternateContent>
                <mc:AlternateContent>
                  <mc:Choice Requires="wp14">
                    <wp:positionV relativeFrom="page">
                      <wp14:pctPosVOffset>69%</wp14:pctPosVOffset>
                    </wp:positionV>
                  </mc:Choice>
                  <mc:Fallback>
                    <wp:positionV relativeFrom="page">
                      <wp:posOffset>5362575</wp:posOffset>
                    </wp:positionV>
                  </mc:Fallback>
                </mc:AlternateContent>
                <wp:extent cx="2875915" cy="118745"/>
                <wp:effectExtent l="0" t="0" r="0" b="0"/>
                <wp:wrapNone/>
                <wp:docPr id="13" name="Rectangle 469"/>
                <wp:cNvGraphicFramePr/>
                <a:graphic xmlns:a="http://purl.oclc.org/ooxml/drawingml/main">
                  <a:graphicData uri="http://schemas.microsoft.com/office/word/2010/wordprocessingShape">
                    <wp:wsp>
                      <wp:cNvSpPr/>
                      <wp:spPr>
                        <a:xfrm>
                          <a:off x="0" y="0"/>
                          <a:ext cx="2875915" cy="118745"/>
                        </a:xfrm>
                        <a:prstGeom prst="rect">
                          <a:avLst/>
                        </a:prstGeom>
                        <a:ln>
                          <a:no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page">
                  <wp14:pctWidth>37%</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4BB1A32F" wp14:editId="78CE13BE">
                <wp:simplePos x="0" y="0"/>
                <mc:AlternateContent>
                  <mc:Choice Requires="wp14">
                    <wp:positionH relativeFrom="page">
                      <wp14:pctPosHOffset>45.5%</wp14:pctPosHOffset>
                    </wp:positionH>
                  </mc:Choice>
                  <mc:Fallback>
                    <wp:positionH relativeFrom="page">
                      <wp:posOffset>4576445</wp:posOffset>
                    </wp:positionH>
                  </mc:Fallback>
                </mc:AlternateContent>
                <mc:AlternateContent>
                  <mc:Choice Requires="wp14">
                    <wp:positionV relativeFrom="page">
                      <wp14:pctPosVOffset>35%</wp14:pctPosVOffset>
                    </wp:positionV>
                  </mc:Choice>
                  <mc:Fallback>
                    <wp:positionV relativeFrom="page">
                      <wp:posOffset>2720340</wp:posOffset>
                    </wp:positionV>
                  </mc:Fallback>
                </mc:AlternateContent>
                <wp:extent cx="2797810" cy="2475230"/>
                <wp:effectExtent l="0" t="0" r="0" b="0"/>
                <wp:wrapSquare wrapText="bothSides"/>
                <wp:docPr id="14" name="Text Box 470"/>
                <wp:cNvGraphicFramePr/>
                <a:graphic xmlns:a="http://purl.oclc.org/ooxml/drawingml/main">
                  <a:graphicData uri="http://schemas.microsoft.com/office/word/2010/wordprocessingShape">
                    <wp:wsp>
                      <wp:cNvSpPr txBox="1"/>
                      <wp:spPr>
                        <a:xfrm>
                          <a:off x="0" y="0"/>
                          <a:ext cx="2797810" cy="2475230"/>
                        </a:xfrm>
                        <a:prstGeom prst="rect">
                          <a:avLst/>
                        </a:prstGeom>
                        <a:noFill/>
                        <a:ln w="6350">
                          <a:noFill/>
                        </a:ln>
                        <a:effectLst/>
                      </wp:spPr>
                      <wp:txbx>
                        <wne: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58E3DB93" w14:textId="77777777" w:rsidR="004E6D44" w:rsidRDefault="00022A2E">
                                <w:pPr>
                                  <w:spacing w:line="12pt"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86B7A36" w14:textId="77777777" w:rsidR="004E6D44" w:rsidRDefault="00022A2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page">
                  <wp14:pctWidth>36%</wp14:pctWidth>
                </wp14:sizeRelH>
                <wp14:sizeRelV relativeFrom="page">
                  <wp14:pctHeight>28%</wp14:pctHeight>
                </wp14:sizeRelV>
              </wp:anchor>
            </w:drawing>
          </w:r>
        </w:p>
        <w:p w14:paraId="3FB5D255" w14:textId="77777777" w:rsidR="004E6D44" w:rsidRDefault="007E6509">
          <w:r>
            <w:br w:type="page"/>
          </w:r>
        </w:p>
      </w:sdtContent>
    </w:sdt>
    <w:p w14:paraId="3D52E07E" w14:textId="77777777" w:rsidR="002742F1" w:rsidRDefault="007E6509" w:rsidP="002742F1">
      <w:pPr>
        <w:shd w:val="clear" w:color="auto" w:fill="ED7D31" w:themeFill="accent2"/>
      </w:pPr>
      <w:r>
        <w:t xml:space="preserve">Video provides a powerful way to help you prove your point. </w:t>
      </w:r>
      <w:r>
        <w:t>When you click Online Video, you can paste in the embed code for the video you want to add. You can also type a keyword to search online for the video that best fits your document. To make your document look professionally produced, Word provides header, f</w:t>
      </w:r>
      <w:r>
        <w:t>ooter, cover page, and text box designs that complement each other. For example, you can add a matching cover page, header, and sidebar.</w:t>
      </w:r>
    </w:p>
    <w:tbl>
      <w:tblPr>
        <w:tblStyle w:val="GridTable4-Accent5"/>
        <w:tblW w:w="0pt" w:type="auto"/>
        <w:tblLook w:firstRow="1" w:lastRow="0" w:firstColumn="1" w:lastColumn="0" w:noHBand="0" w:noVBand="1"/>
      </w:tblPr>
      <w:tblGrid>
        <w:gridCol w:w="3116"/>
        <w:gridCol w:w="3117"/>
        <w:gridCol w:w="3117"/>
      </w:tblGrid>
      <w:tr w:rsidR="00C4274D" w14:paraId="288546D0" w14:textId="77777777" w:rsidTr="00665111">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55.80pt" w:type="dxa"/>
          </w:tcPr>
          <w:p w14:paraId="2F7B24E8" w14:textId="77777777" w:rsidR="00C4274D" w:rsidRDefault="007E6509">
            <w:r>
              <w:rPr>
                <w:noProof/>
              </w:rPr>
              <w:t>Lorem ipsum dolor sit amet</w:t>
            </w:r>
          </w:p>
        </w:tc>
        <w:tc>
          <w:tcPr>
            <w:tcW w:w="155.85pt" w:type="dxa"/>
          </w:tcPr>
          <w:p w14:paraId="224397AC" w14:textId="77777777" w:rsidR="00C4274D" w:rsidRPr="00C4274D" w:rsidRDefault="007E6509">
            <w:pPr>
              <w:cnfStyle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155.85pt" w:type="dxa"/>
          </w:tcPr>
          <w:p w14:paraId="161E6E97" w14:textId="77777777" w:rsidR="00C4274D" w:rsidRDefault="007E6509">
            <w:pPr>
              <w:cnfStyle w:firstRow="1" w:lastRow="0" w:firstColumn="0" w:lastColumn="0" w:oddVBand="0" w:evenVBand="0" w:oddHBand="0" w:evenHBand="0" w:firstRowFirstColumn="0" w:firstRowLastColumn="0" w:lastRowFirstColumn="0" w:lastRowLastColumn="0"/>
            </w:pPr>
            <w:r>
              <w:rPr>
                <w:noProof/>
              </w:rPr>
              <w:t>Maecenas porttitor congue massa.</w:t>
            </w:r>
          </w:p>
        </w:tc>
      </w:tr>
      <w:tr w:rsidR="00C4274D" w14:paraId="0BA6A6D4" w14:textId="77777777" w:rsidTr="00665111">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55.80pt" w:type="dxa"/>
          </w:tcPr>
          <w:p w14:paraId="1BFA56A2" w14:textId="77777777" w:rsidR="00C4274D" w:rsidRDefault="007E6509">
            <w:r>
              <w:t>100</w:t>
            </w:r>
          </w:p>
        </w:tc>
        <w:tc>
          <w:tcPr>
            <w:tcW w:w="155.85pt" w:type="dxa"/>
          </w:tcPr>
          <w:p w14:paraId="6DDA39C0" w14:textId="77777777" w:rsidR="00C4274D" w:rsidRDefault="007E6509">
            <w:pPr>
              <w:cnfStyle w:firstRow="0" w:lastRow="0" w:firstColumn="0" w:lastColumn="0" w:oddVBand="0" w:evenVBand="0" w:oddHBand="1" w:evenHBand="0" w:firstRowFirstColumn="0" w:firstRowLastColumn="0" w:lastRowFirstColumn="0" w:lastRowLastColumn="0"/>
            </w:pPr>
            <w:r>
              <w:t>200</w:t>
            </w:r>
          </w:p>
        </w:tc>
        <w:tc>
          <w:tcPr>
            <w:tcW w:w="155.85pt" w:type="dxa"/>
          </w:tcPr>
          <w:p w14:paraId="67E65DBA" w14:textId="77777777" w:rsidR="00C4274D" w:rsidRDefault="007E6509">
            <w:pPr>
              <w:cnfStyle w:firstRow="0" w:lastRow="0" w:firstColumn="0" w:lastColumn="0" w:oddVBand="0" w:evenVBand="0" w:oddHBand="1" w:evenHBand="0" w:firstRowFirstColumn="0" w:firstRowLastColumn="0" w:lastRowFirstColumn="0" w:lastRowLastColumn="0"/>
            </w:pPr>
            <w:r>
              <w:t>300</w:t>
            </w:r>
          </w:p>
        </w:tc>
      </w:tr>
      <w:tr w:rsidR="00C4274D" w14:paraId="10B5E2C1" w14:textId="77777777" w:rsidTr="00665111">
        <w:tc>
          <w:tcPr>
            <w:cnfStyle w:firstRow="0" w:lastRow="0" w:firstColumn="1" w:lastColumn="0" w:oddVBand="0" w:evenVBand="0" w:oddHBand="0" w:evenHBand="0" w:firstRowFirstColumn="0" w:firstRowLastColumn="0" w:lastRowFirstColumn="0" w:lastRowLastColumn="0"/>
            <w:tcW w:w="155.80pt" w:type="dxa"/>
          </w:tcPr>
          <w:p w14:paraId="135AC8F8" w14:textId="77777777" w:rsidR="00C4274D" w:rsidRDefault="007E6509">
            <w:r>
              <w:t>400</w:t>
            </w:r>
          </w:p>
        </w:tc>
        <w:tc>
          <w:tcPr>
            <w:tcW w:w="155.85pt" w:type="dxa"/>
          </w:tcPr>
          <w:p w14:paraId="1CDC7D2E" w14:textId="77777777" w:rsidR="00C4274D" w:rsidRDefault="007E6509">
            <w:pPr>
              <w:cnfStyle w:firstRow="0" w:lastRow="0" w:firstColumn="0" w:lastColumn="0" w:oddVBand="0" w:evenVBand="0" w:oddHBand="0" w:evenHBand="0" w:firstRowFirstColumn="0" w:firstRowLastColumn="0" w:lastRowFirstColumn="0" w:lastRowLastColumn="0"/>
            </w:pPr>
            <w:r>
              <w:t>500</w:t>
            </w:r>
          </w:p>
        </w:tc>
        <w:tc>
          <w:tcPr>
            <w:tcW w:w="155.85pt" w:type="dxa"/>
          </w:tcPr>
          <w:p w14:paraId="51BB1232" w14:textId="77777777" w:rsidR="00C4274D" w:rsidRDefault="007E6509">
            <w:pPr>
              <w:cnfStyle w:firstRow="0" w:lastRow="0" w:firstColumn="0" w:lastColumn="0" w:oddVBand="0" w:evenVBand="0" w:oddHBand="0" w:evenHBand="0" w:firstRowFirstColumn="0" w:firstRowLastColumn="0" w:lastRowFirstColumn="0" w:lastRowLastColumn="0"/>
            </w:pPr>
            <w:r>
              <w:t>600</w:t>
            </w:r>
          </w:p>
        </w:tc>
      </w:tr>
    </w:tbl>
    <w:p w14:paraId="2CC8D0BE" w14:textId="77777777" w:rsidR="00C4274D" w:rsidRDefault="007E6509" w:rsidP="00C4274D"/>
    <w:p w14:paraId="2EFCDF91" w14:textId="77777777" w:rsidR="008447D8" w:rsidRDefault="007E6509">
      <m:oMathPara>
        <m:oMath>
          <m:sSup>
            <m:sSupPr>
              <m:ctrlPr>
                <w:rPr>
                  <w:rFonts w:ascii="Cambria Math" w:hAnsi="Cambria Math"/>
                </w:rPr>
              </m:ctrlPr>
            </m:sSupPr>
            <m:e>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m:t>
              </m:r>
              <m:r>
                <w:rPr>
                  <w:rFonts w:ascii="Cambria Math" w:eastAsia="Cambria Math" w:hAnsi="Cambria Math" w:cs="Cambria Math"/>
                </w:rPr>
                <m:t>=0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k</m:t>
                  </m:r>
                </m:sup>
              </m:sSup>
            </m:e>
          </m:nary>
        </m:oMath>
      </m:oMathPara>
    </w:p>
    <w:p w14:paraId="36198FA6" w14:textId="77777777" w:rsidR="003318E3" w:rsidRDefault="007E6509" w:rsidP="001B1CD7">
      <w:r>
        <w:t>β</w:t>
      </w:r>
    </w:p>
    <w:p w14:paraId="0DA8A235" w14:textId="77777777" w:rsidR="001B1CD7" w:rsidRPr="001B1CD7" w:rsidRDefault="007E6509" w:rsidP="001B1CD7">
      <w:r>
        <w:t>¥≤≥</w:t>
      </w:r>
    </w:p>
    <w:p w14:paraId="196388FF" w14:textId="77777777" w:rsidR="00F8555F" w:rsidRDefault="007E6509">
      <w:r>
        <w:fldChar w:fldCharType="begin"/>
      </w:r>
      <w:r>
        <w:instrText xml:space="preserve"> DATE \@ "dddd, MMMM d, yyyy" </w:instrText>
      </w:r>
      <w:r>
        <w:fldChar w:fldCharType="separate"/>
      </w:r>
      <w:r w:rsidR="00022A2E">
        <w:rPr>
          <w:noProof/>
        </w:rPr>
        <w:t>Wednesday, November 18, 2015</w:t>
      </w:r>
      <w:r>
        <w:fldChar w:fldCharType="end"/>
      </w:r>
    </w:p>
    <w:p w14:paraId="1A8B6BE4" w14:textId="77777777" w:rsidR="00315CF5" w:rsidRDefault="007E6509"/>
    <w:p w14:paraId="71B6C7B7" w14:textId="77777777" w:rsidR="00BA359B" w:rsidRDefault="007E6509">
      <w:r w:rsidRPr="008F32D2">
        <w:rPr>
          <w:b/>
          <w:i/>
          <w:highlight w:val="yellow"/>
          <w:u w:val="single"/>
        </w:rPr>
        <w:t>Video provides a powerful way to help you prove your point.</w:t>
      </w:r>
      <w:r>
        <w:t xml:space="preserve"> When you click Online Video, you can paste in the embed code for the video you want to add. You can </w:t>
      </w:r>
      <w:r>
        <w:t>also type a keyword to search online for the video that best fits your document.</w:t>
      </w:r>
    </w:p>
    <w:p w14:paraId="0C18B909" w14:textId="77777777" w:rsidR="00E13AB6" w:rsidRDefault="007E6509">
      <w:r>
        <w:t>Following hyperlink is to a bookmark on this same page.</w:t>
      </w:r>
    </w:p>
    <w:p w14:paraId="2B7F43FF" w14:textId="77777777" w:rsidR="00E13AB6" w:rsidRDefault="007E6509">
      <w:hyperlink w:anchor="ABookmark" w:history="1">
        <w:r w:rsidRPr="00E13AB6">
          <w:rPr>
            <w:rStyle w:val="Hyperlink"/>
          </w:rPr>
          <w:t>Video provides a powerful</w:t>
        </w:r>
      </w:hyperlink>
      <w:r>
        <w:t xml:space="preserve"> way to help you prove your point.</w:t>
      </w:r>
    </w:p>
    <w:p w14:paraId="4C604A2E" w14:textId="77777777" w:rsidR="00E13AB6" w:rsidRDefault="007E6509">
      <w:r>
        <w:t xml:space="preserve">When you click Online Video, </w:t>
      </w:r>
      <w:r>
        <w:t>you can paste in the embed code for the video you want to add.</w:t>
      </w:r>
    </w:p>
    <w:p w14:paraId="250A978F" w14:textId="77777777" w:rsidR="00E13AB6" w:rsidRDefault="007E6509">
      <w:r>
        <w:t>When you click Design and choose a new Theme, the pictures, charts, and SmartArt graphics change to match your new theme.</w:t>
      </w:r>
    </w:p>
    <w:p w14:paraId="2265226A" w14:textId="77777777" w:rsidR="00E13AB6" w:rsidRDefault="007E6509">
      <w:bookmarkStart w:id="1" w:name="ABookmark"/>
      <w:r w:rsidRPr="00E13AB6">
        <w:rPr>
          <w:highlight w:val="yellow"/>
        </w:rPr>
        <w:t>This is the bookmark here.</w:t>
      </w:r>
      <w:bookmarkEnd w:id="1"/>
      <w:r>
        <w:t xml:space="preserve"> Your headings change to match the new theme.</w:t>
      </w:r>
    </w:p>
    <w:p w14:paraId="1CE611B4" w14:textId="77777777" w:rsidR="00E13AB6" w:rsidRDefault="007E6509">
      <w:r>
        <w:t>Save time in Word with new buttons that show up where you need them.</w:t>
      </w:r>
    </w:p>
    <w:p w14:paraId="4141EE06" w14:textId="77777777" w:rsidR="00751EB4" w:rsidRDefault="007E6509" w:rsidP="00751EB4">
      <w:pPr>
        <w:pStyle w:val="ListParagraph"/>
        <w:numPr>
          <w:ilvl w:val="0"/>
          <w:numId w:val="2"/>
        </w:numPr>
        <w:rPr>
          <w:noProof/>
        </w:rPr>
      </w:pPr>
      <w:r>
        <w:rPr>
          <w:noProof/>
        </w:rPr>
        <w:t>Lorem ipsum dolor sit amet, consectetuer adipiscing elit.</w:t>
      </w:r>
    </w:p>
    <w:p w14:paraId="19552889" w14:textId="77777777" w:rsidR="00751EB4" w:rsidRDefault="007E6509" w:rsidP="00751EB4">
      <w:pPr>
        <w:pStyle w:val="ListParagraph"/>
        <w:numPr>
          <w:ilvl w:val="0"/>
          <w:numId w:val="2"/>
        </w:numPr>
        <w:rPr>
          <w:noProof/>
        </w:rPr>
      </w:pPr>
      <w:r>
        <w:rPr>
          <w:noProof/>
        </w:rPr>
        <w:t>Maecenas porttitor congue massa.</w:t>
      </w:r>
    </w:p>
    <w:p w14:paraId="7300C6C4" w14:textId="77777777" w:rsidR="00751EB4" w:rsidRDefault="007E6509" w:rsidP="00751EB4">
      <w:pPr>
        <w:pStyle w:val="ListParagraph"/>
        <w:numPr>
          <w:ilvl w:val="0"/>
          <w:numId w:val="2"/>
        </w:numPr>
        <w:rPr>
          <w:noProof/>
        </w:rPr>
      </w:pPr>
      <w:r>
        <w:rPr>
          <w:noProof/>
        </w:rPr>
        <w:t>Fusce posuere, magna sed pulvinar ultricies, purus lectus malesuada libero, sit amet commodo ma</w:t>
      </w:r>
      <w:r>
        <w:rPr>
          <w:noProof/>
        </w:rPr>
        <w:t>gna eros quis urna.</w:t>
      </w:r>
    </w:p>
    <w:p w14:paraId="7FD6337A" w14:textId="77777777" w:rsidR="00751EB4" w:rsidRDefault="007E6509" w:rsidP="00751EB4">
      <w:pPr>
        <w:pStyle w:val="ListParagraph"/>
        <w:numPr>
          <w:ilvl w:val="0"/>
          <w:numId w:val="2"/>
        </w:numPr>
        <w:rPr>
          <w:noProof/>
        </w:rPr>
      </w:pPr>
      <w:r>
        <w:rPr>
          <w:noProof/>
        </w:rPr>
        <w:t>Nunc viverra imperdiet enim.</w:t>
      </w:r>
    </w:p>
    <w:p w14:paraId="5781CD46" w14:textId="77777777" w:rsidR="00751EB4" w:rsidRDefault="007E6509" w:rsidP="00751EB4">
      <w:pPr>
        <w:pStyle w:val="ListParagraph"/>
        <w:numPr>
          <w:ilvl w:val="0"/>
          <w:numId w:val="2"/>
        </w:numPr>
      </w:pPr>
      <w:r>
        <w:rPr>
          <w:noProof/>
        </w:rPr>
        <w:t>Fusce est.</w:t>
      </w:r>
    </w:p>
    <w:p w14:paraId="29ACDD4F" w14:textId="77777777" w:rsidR="000E6BB0" w:rsidRDefault="007E6509">
      <w:r>
        <w:rPr>
          <w:noProof/>
        </w:rPr>
        <w:drawing>
          <wp:anchor distT="45720" distB="45720" distL="114300" distR="114300" simplePos="0" relativeHeight="251654656" behindDoc="0" locked="0" layoutInCell="1" allowOverlap="1" wp14:anchorId="14D85FC7" wp14:editId="4BDF2398">
            <wp:simplePos x="0" y="0"/>
            <wp:positionH relativeFrom="column">
              <wp:align>center</wp:align>
            </wp:positionH>
            <wp:positionV relativeFrom="paragraph">
              <wp:posOffset>182880</wp:posOffset>
            </wp:positionV>
            <wp:extent cx="2360930" cy="1404620"/>
            <wp:effectExtent l="0" t="0" r="22860" b="11430"/>
            <wp:wrapSquare wrapText="bothSides"/>
            <wp:docPr id="1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14:paraId="3656EF4F" w14:textId="77777777" w:rsidR="006B3DC3" w:rsidRDefault="007E6509">
                        <w:r>
                          <w:t>Here is a text box.</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bookmarkStart w:id="2" w:name="_MON_1476039688"/>
    <w:bookmarkEnd w:id="2"/>
    <w:p w14:paraId="67B2E23C" w14:textId="77777777" w:rsidR="0018060C" w:rsidRPr="00EB684A" w:rsidRDefault="007E6509" w:rsidP="00EB684A">
      <w:r>
        <mc:AlternateContent>
          <mc:Choice Requires="v">
            <w:object w:dxaOrig="362.05pt" w:dyaOrig="146.40pt" w14:anchorId="4A6550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pt;height:145.9pt" o:ole="">
                <v:imagedata r:id="rId18" o:title=""/>
              </v:shape>
              <o:OLEObject Type="Embed" ProgID="Excel.Sheet.12" ShapeID="_x0000_i1025" DrawAspect="Content" ObjectID="_1509346857" r:id="rId19"/>
            </w:object>
          </mc:Choice>
          <mc:Fallback>
            <w:object>
              <w:drawing>
                <wp:inline distT="0" distB="0" distL="0" distR="0" wp14:anchorId="18E39AA7" wp14:editId="3BA6F1D7">
                  <wp:extent cx="4596130" cy="1852930"/>
                  <wp:effectExtent l="0" t="0" r="0" b="0"/>
                  <wp:docPr id="16"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509346857" isActiveX="0" linkType=""/>
                              </a:ext>
                            </a:extL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6130" cy="1852930"/>
                          </a:xfrm>
                          <a:prstGeom prst="rect">
                            <a:avLst/>
                          </a:prstGeom>
                          <a:noFill/>
                          <a:ln>
                            <a:noFill/>
                          </a:ln>
                        </pic:spPr>
                      </pic:pic>
                    </a:graphicData>
                  </a:graphic>
                </wp:inline>
              </w:drawing>
              <w:objectEmbed w:drawAspect="content" r:id="rId19" w:progId="Excel.Sheet.12" w:shapeId="16" w:fieldCodes=""/>
            </w:object>
          </mc:Fallback>
        </mc:AlternateContent>
      </w:r>
    </w:p>
    <w:p w14:paraId="549DFD06" w14:textId="77777777" w:rsidR="00ED7F78" w:rsidRDefault="007E6509" w:rsidP="00ED7F78">
      <w:pPr>
        <w:pStyle w:val="Heading1"/>
      </w:pPr>
      <w:r>
        <w:t>Heading1</w:t>
      </w:r>
    </w:p>
    <w:p w14:paraId="4C00B83B" w14:textId="77777777" w:rsidR="00ED7F78" w:rsidRDefault="007E6509">
      <w:r>
        <w:t>Video provides a powerful way to help you prove your point. When you click Online Video, you can paste in the embed code for the video y</w:t>
      </w:r>
      <w:r>
        <w:t>ou want to add. You can also type a keyword to search online for the video that best fits your document.</w:t>
      </w:r>
    </w:p>
    <w:p w14:paraId="52A87C3C" w14:textId="77777777" w:rsidR="00ED7F78" w:rsidRDefault="007E6509">
      <w:r>
        <w:t>To make your document look professionally produced, Word provides header, footer, cover page, and text box designs that complement each other. For exam</w:t>
      </w:r>
      <w:r>
        <w:t>ple, you can add a matching cover page, header, and sidebar. Click Insert and then choose the elements you want from the different galleries.</w:t>
      </w:r>
    </w:p>
    <w:p w14:paraId="24B2EA9B" w14:textId="77777777" w:rsidR="00ED7F78" w:rsidRDefault="007E6509" w:rsidP="00ED7F78">
      <w:pPr>
        <w:pStyle w:val="Heading2"/>
      </w:pPr>
      <w:r>
        <w:t>Heading 2</w:t>
      </w:r>
    </w:p>
    <w:p w14:paraId="7EDF09DB" w14:textId="77777777" w:rsidR="00ED7F78" w:rsidRDefault="007E6509">
      <w:r>
        <w:t>Themes and styles also help keep your document coordinated. When you click Design and choose a new Theme</w:t>
      </w:r>
      <w:r>
        <w:t>, the pictures, charts, and SmartArt graphics change to match your new theme. When you apply styles, your headings change to match the new theme.</w:t>
      </w:r>
    </w:p>
    <w:p w14:paraId="4D8A16AF" w14:textId="77777777" w:rsidR="00ED7F78" w:rsidRDefault="007E6509">
      <w:r>
        <w:t xml:space="preserve">Save time in Word with new buttons that show up where you need them. To change the way a picture fits in your </w:t>
      </w:r>
      <w:r>
        <w:t>document, click it and a button for layout options appears next to it. When you work on a table, click where you want to add a row or a column, and then click the plus sign.</w:t>
      </w:r>
    </w:p>
    <w:p w14:paraId="459528CA" w14:textId="77777777" w:rsidR="0018060C" w:rsidRDefault="007E6509">
      <w:r>
        <w:t>Reading is easier, too, in the new Reading view. You can collapse parts of the doc</w:t>
      </w:r>
      <w:r>
        <w:t>ument and focus on the text you want. If you need to stop reading before you reach the end, Word remembers where you left off - even on another device.</w:t>
      </w:r>
    </w:p>
    <w:p w14:paraId="064AB8D5" w14:textId="77777777" w:rsidR="00ED7F78" w:rsidRDefault="007E6509"/>
    <w:sdt>
      <w:sdtPr>
        <w:rPr>
          <w:rFonts w:asciiTheme="minorHAnsi" w:eastAsiaTheme="minorHAnsi" w:hAnsiTheme="minorHAnsi" w:cstheme="minorBidi"/>
          <w:color w:val="auto"/>
          <w:sz w:val="22"/>
          <w:szCs w:val="22"/>
        </w:rPr>
        <w:id w:val="787555665"/>
        <w:docPartObj>
          <w:docPartGallery w:val="Table of Contents"/>
          <w:docPartUnique/>
        </w:docPartObj>
      </w:sdtPr>
      <w:sdtEndPr>
        <w:rPr>
          <w:b/>
          <w:bCs/>
          <w:noProof/>
        </w:rPr>
      </w:sdtEndPr>
      <w:sdtContent>
        <w:p w14:paraId="7BA188FC" w14:textId="77777777" w:rsidR="005E4538" w:rsidRDefault="007E6509">
          <w:pPr>
            <w:pStyle w:val="TOCHeading"/>
          </w:pPr>
          <w:r>
            <w:t>Contents</w:t>
          </w:r>
        </w:p>
        <w:p w14:paraId="7F1121EE" w14:textId="77777777" w:rsidR="005E4538" w:rsidRDefault="007E6509">
          <w:pPr>
            <w:pStyle w:val="TOC1"/>
            <w:tabs>
              <w:tab w:val="end" w:leader="dot" w:pos="467.50pt"/>
            </w:tabs>
            <w:rPr>
              <w:noProof/>
            </w:rPr>
          </w:pPr>
          <w:r>
            <w:fldChar w:fldCharType="begin"/>
          </w:r>
          <w:r>
            <w:instrText xml:space="preserve"> TOC \o "1-3" \h \z \u </w:instrText>
          </w:r>
          <w:r>
            <w:fldChar w:fldCharType="separate"/>
          </w:r>
          <w:hyperlink w:anchor="_Toc402299822" w:history="1">
            <w:r w:rsidRPr="000E030A">
              <w:rPr>
                <w:rStyle w:val="Hyperlink"/>
                <w:noProof/>
              </w:rPr>
              <w:t>Heading 1</w:t>
            </w:r>
            <w:r>
              <w:rPr>
                <w:noProof/>
                <w:webHidden/>
              </w:rPr>
              <w:tab/>
            </w:r>
            <w:r>
              <w:rPr>
                <w:noProof/>
                <w:webHidden/>
              </w:rPr>
              <w:fldChar w:fldCharType="begin"/>
            </w:r>
            <w:r>
              <w:rPr>
                <w:noProof/>
                <w:webHidden/>
              </w:rPr>
              <w:instrText xml:space="preserve"> PAGEREF _Toc402299822 \h </w:instrText>
            </w:r>
            <w:r>
              <w:rPr>
                <w:noProof/>
                <w:webHidden/>
              </w:rPr>
            </w:r>
            <w:r>
              <w:rPr>
                <w:noProof/>
                <w:webHidden/>
              </w:rPr>
              <w:fldChar w:fldCharType="separate"/>
            </w:r>
            <w:r>
              <w:rPr>
                <w:noProof/>
                <w:webHidden/>
              </w:rPr>
              <w:t>1</w:t>
            </w:r>
            <w:r>
              <w:rPr>
                <w:noProof/>
                <w:webHidden/>
              </w:rPr>
              <w:fldChar w:fldCharType="end"/>
            </w:r>
          </w:hyperlink>
        </w:p>
        <w:p w14:paraId="4F4FA75D" w14:textId="77777777" w:rsidR="005E4538" w:rsidRDefault="007E6509">
          <w:pPr>
            <w:pStyle w:val="TOC2"/>
            <w:tabs>
              <w:tab w:val="end" w:leader="dot" w:pos="467.50pt"/>
            </w:tabs>
            <w:rPr>
              <w:noProof/>
            </w:rPr>
          </w:pPr>
          <w:hyperlink w:anchor="_Toc402299823" w:history="1">
            <w:r w:rsidRPr="000E030A">
              <w:rPr>
                <w:rStyle w:val="Hyperlink"/>
                <w:noProof/>
              </w:rPr>
              <w:t>Heading 2</w:t>
            </w:r>
            <w:r>
              <w:rPr>
                <w:noProof/>
                <w:webHidden/>
              </w:rPr>
              <w:tab/>
            </w:r>
            <w:r>
              <w:rPr>
                <w:noProof/>
                <w:webHidden/>
              </w:rPr>
              <w:fldChar w:fldCharType="begin"/>
            </w:r>
            <w:r>
              <w:rPr>
                <w:noProof/>
                <w:webHidden/>
              </w:rPr>
              <w:instrText xml:space="preserve"> PAGEREF _Toc402299823 \h </w:instrText>
            </w:r>
            <w:r>
              <w:rPr>
                <w:noProof/>
                <w:webHidden/>
              </w:rPr>
            </w:r>
            <w:r>
              <w:rPr>
                <w:noProof/>
                <w:webHidden/>
              </w:rPr>
              <w:fldChar w:fldCharType="separate"/>
            </w:r>
            <w:r>
              <w:rPr>
                <w:noProof/>
                <w:webHidden/>
              </w:rPr>
              <w:t>1</w:t>
            </w:r>
            <w:r>
              <w:rPr>
                <w:noProof/>
                <w:webHidden/>
              </w:rPr>
              <w:fldChar w:fldCharType="end"/>
            </w:r>
          </w:hyperlink>
        </w:p>
        <w:p w14:paraId="3DD47706" w14:textId="77777777" w:rsidR="005E4538" w:rsidRDefault="007E6509">
          <w:pPr>
            <w:pStyle w:val="TOC1"/>
            <w:tabs>
              <w:tab w:val="end" w:leader="dot" w:pos="467.50pt"/>
            </w:tabs>
            <w:rPr>
              <w:noProof/>
            </w:rPr>
          </w:pPr>
          <w:hyperlink w:anchor="_Toc402299824" w:history="1">
            <w:r w:rsidRPr="000E030A">
              <w:rPr>
                <w:rStyle w:val="Hyperlink"/>
                <w:noProof/>
              </w:rPr>
              <w:t>Heading 1 again</w:t>
            </w:r>
            <w:r>
              <w:rPr>
                <w:noProof/>
                <w:webHidden/>
              </w:rPr>
              <w:tab/>
            </w:r>
            <w:r>
              <w:rPr>
                <w:noProof/>
                <w:webHidden/>
              </w:rPr>
              <w:fldChar w:fldCharType="begin"/>
            </w:r>
            <w:r>
              <w:rPr>
                <w:noProof/>
                <w:webHidden/>
              </w:rPr>
              <w:instrText xml:space="preserve"> PAGEREF _Toc402299824 \h </w:instrText>
            </w:r>
            <w:r>
              <w:rPr>
                <w:noProof/>
                <w:webHidden/>
              </w:rPr>
            </w:r>
            <w:r>
              <w:rPr>
                <w:noProof/>
                <w:webHidden/>
              </w:rPr>
              <w:fldChar w:fldCharType="separate"/>
            </w:r>
            <w:r>
              <w:rPr>
                <w:noProof/>
                <w:webHidden/>
              </w:rPr>
              <w:t>1</w:t>
            </w:r>
            <w:r>
              <w:rPr>
                <w:noProof/>
                <w:webHidden/>
              </w:rPr>
              <w:fldChar w:fldCharType="end"/>
            </w:r>
          </w:hyperlink>
        </w:p>
        <w:p w14:paraId="1AE6EBA9" w14:textId="77777777" w:rsidR="005E4538" w:rsidRDefault="007E6509">
          <w:pPr>
            <w:pStyle w:val="TOC2"/>
            <w:tabs>
              <w:tab w:val="end" w:leader="dot" w:pos="467.50pt"/>
            </w:tabs>
            <w:rPr>
              <w:noProof/>
            </w:rPr>
          </w:pPr>
          <w:hyperlink w:anchor="_Toc402299825" w:history="1">
            <w:r w:rsidRPr="000E030A">
              <w:rPr>
                <w:rStyle w:val="Hyperlink"/>
                <w:noProof/>
              </w:rPr>
              <w:t>Heading 2 again</w:t>
            </w:r>
            <w:r>
              <w:rPr>
                <w:noProof/>
                <w:webHidden/>
              </w:rPr>
              <w:tab/>
            </w:r>
            <w:r>
              <w:rPr>
                <w:noProof/>
                <w:webHidden/>
              </w:rPr>
              <w:fldChar w:fldCharType="begin"/>
            </w:r>
            <w:r>
              <w:rPr>
                <w:noProof/>
                <w:webHidden/>
              </w:rPr>
              <w:instrText xml:space="preserve"> PAGEREF _Toc402299825 \h </w:instrText>
            </w:r>
            <w:r>
              <w:rPr>
                <w:noProof/>
                <w:webHidden/>
              </w:rPr>
            </w:r>
            <w:r>
              <w:rPr>
                <w:noProof/>
                <w:webHidden/>
              </w:rPr>
              <w:fldChar w:fldCharType="separate"/>
            </w:r>
            <w:r>
              <w:rPr>
                <w:noProof/>
                <w:webHidden/>
              </w:rPr>
              <w:t>1</w:t>
            </w:r>
            <w:r>
              <w:rPr>
                <w:noProof/>
                <w:webHidden/>
              </w:rPr>
              <w:fldChar w:fldCharType="end"/>
            </w:r>
          </w:hyperlink>
        </w:p>
        <w:p w14:paraId="27EB7B00" w14:textId="77777777" w:rsidR="005E4538" w:rsidRDefault="007E6509">
          <w:r>
            <w:rPr>
              <w:b/>
              <w:bCs/>
              <w:noProof/>
            </w:rPr>
            <w:fldChar w:fldCharType="end"/>
          </w:r>
        </w:p>
      </w:sdtContent>
    </w:sdt>
    <w:p w14:paraId="0FDA8938" w14:textId="77777777" w:rsidR="008C7D50" w:rsidRDefault="007E6509"/>
    <w:p w14:paraId="4DCED121" w14:textId="77777777" w:rsidR="005E4538" w:rsidRDefault="007E6509"/>
    <w:p w14:paraId="1239CA24" w14:textId="77777777" w:rsidR="005E4538" w:rsidRDefault="007E6509"/>
    <w:p w14:paraId="4E0C70D0" w14:textId="77777777" w:rsidR="005E4538" w:rsidRDefault="007E6509" w:rsidP="005E4538">
      <w:pPr>
        <w:pStyle w:val="Heading1"/>
      </w:pPr>
      <w:bookmarkStart w:id="3" w:name="_Toc402299822"/>
      <w:r>
        <w:t>Heading 1</w:t>
      </w:r>
      <w:bookmarkEnd w:id="3"/>
    </w:p>
    <w:p w14:paraId="4E50BC12" w14:textId="77777777" w:rsidR="005E4538" w:rsidRDefault="007E6509" w:rsidP="005E4538">
      <w:pPr>
        <w:pStyle w:val="Heading2"/>
      </w:pPr>
      <w:bookmarkStart w:id="4" w:name="_Toc402299823"/>
      <w:r>
        <w:t>Heading 2</w:t>
      </w:r>
      <w:bookmarkEnd w:id="4"/>
    </w:p>
    <w:p w14:paraId="0A4BD695" w14:textId="77777777" w:rsidR="005E4538" w:rsidRDefault="007E6509" w:rsidP="005E4538">
      <w:pPr>
        <w:pStyle w:val="Heading1"/>
      </w:pPr>
      <w:bookmarkStart w:id="5" w:name="_Toc402299824"/>
      <w:r>
        <w:t>Heading 1 again</w:t>
      </w:r>
      <w:bookmarkEnd w:id="5"/>
    </w:p>
    <w:p w14:paraId="1A73D604" w14:textId="77777777" w:rsidR="005E4538" w:rsidRDefault="007E6509" w:rsidP="005E4538">
      <w:pPr>
        <w:pStyle w:val="Heading2"/>
      </w:pPr>
      <w:bookmarkStart w:id="6" w:name="_Toc402299825"/>
      <w:r>
        <w:t>Heading 2 again</w:t>
      </w:r>
      <w:bookmarkEnd w:id="6"/>
    </w:p>
    <w:p w14:paraId="68E620A8" w14:textId="77777777" w:rsidR="005E4538" w:rsidRDefault="007E6509"/>
    <w:p w14:paraId="5F7FB8A0" w14:textId="77777777" w:rsidR="0018060C" w:rsidRDefault="007E6509">
      <w:r>
        <w:rPr>
          <w:noProof/>
        </w:rPr>
        <w:drawing>
          <wp:inline distT="0" distB="0" distL="0" distR="0" wp14:anchorId="2BDEF569" wp14:editId="2379780A">
            <wp:extent cx="5943600" cy="4618990"/>
            <wp:effectExtent l="0" t="0" r="0" b="0"/>
            <wp:docPr id="1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8C7E21.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618990"/>
                    </a:xfrm>
                    <a:prstGeom prst="rect">
                      <a:avLst/>
                    </a:prstGeom>
                  </pic:spPr>
                </pic:pic>
              </a:graphicData>
            </a:graphic>
          </wp:inline>
        </w:drawing>
      </w:r>
    </w:p>
    <w:p w14:paraId="41DACC09" w14:textId="77777777" w:rsidR="0018060C" w:rsidRDefault="007E6509">
      <w:r>
        <w:t>This is a section that is in landscape mode.</w:t>
      </w:r>
    </w:p>
    <w:p w14:paraId="01D23D0E" w14:textId="77777777" w:rsidR="00757004" w:rsidRDefault="007E6509">
      <w:pPr>
        <w:sectPr w:rsidR="00757004" w:rsidSect="00757004">
          <w:headerReference w:type="even" r:id="rId22"/>
          <w:headerReference w:type="default" r:id="rId23"/>
          <w:footerReference w:type="even" r:id="rId24"/>
          <w:footerReference w:type="default" r:id="rId25"/>
          <w:headerReference w:type="first" r:id="rId26"/>
          <w:footerReference w:type="first" r:id="rId27"/>
          <w:pgSz w:w="792pt" w:h="612pt" w:orient="landscape"/>
          <w:pgMar w:top="72pt" w:right="72pt" w:bottom="72pt" w:left="72pt" w:header="36pt" w:footer="36pt" w:gutter="0pt"/>
          <w:cols w:space="36pt"/>
          <w:docGrid w:linePitch="360"/>
        </w:sectPr>
      </w:pPr>
    </w:p>
    <w:p w14:paraId="797CF602" w14:textId="77777777" w:rsidR="00757004" w:rsidRDefault="007E6509">
      <w:pPr>
        <w:sectPr w:rsidR="00757004" w:rsidSect="00757004">
          <w:headerReference w:type="even" r:id="rId28"/>
          <w:headerReference w:type="default" r:id="rId29"/>
          <w:footerReference w:type="even" r:id="rId30"/>
          <w:footerReference w:type="default" r:id="rId31"/>
          <w:headerReference w:type="first" r:id="rId32"/>
          <w:footerReference w:type="first" r:id="rId33"/>
          <w:pgSz w:w="612pt" w:h="792pt"/>
          <w:pgMar w:top="72pt" w:right="72pt" w:bottom="72pt" w:left="72pt" w:header="36pt" w:footer="36pt" w:gutter="0pt"/>
          <w:cols w:space="36pt"/>
          <w:docGrid w:linePitch="360"/>
        </w:sectPr>
      </w:pPr>
      <w:r>
        <w:t>This is in the following section.</w:t>
      </w:r>
    </w:p>
    <w:p w14:paraId="49F6A636" w14:textId="77777777" w:rsidR="006770F0" w:rsidRDefault="007E6509" w:rsidP="006770F0">
      <w:pPr>
        <w:jc w:val="end"/>
      </w:pPr>
      <w:r>
        <w:t xml:space="preserve">Video provides a powerful way to help you prove your point. When you click Online Video, you can paste in the embed code for </w:t>
      </w:r>
      <w:r>
        <w:t>the video you want to add. You can also type a keyword to search online for the video that best fits your document. To make your document look professionally produced, Word provides header, footer, cover page, and text box designs that complement each othe</w:t>
      </w:r>
      <w:r>
        <w:t>r. For example, you can add a matching cover page, header, and sidebar. Click Insert and then choose the elements you want from the different galleries.</w:t>
      </w:r>
    </w:p>
    <w:p w14:paraId="16533D5C" w14:textId="77777777" w:rsidR="00D66685" w:rsidRDefault="007E6509">
      <w:r>
        <w:t xml:space="preserve">Video provides a </w:t>
      </w:r>
      <w:r>
        <w:rPr>
          <w:rStyle w:val="FootnoteReference"/>
        </w:rPr>
        <w:footnoteReference w:id="1"/>
      </w:r>
      <w:r>
        <w:t>powerful way to help you prove your point.</w:t>
      </w:r>
    </w:p>
    <w:p w14:paraId="1265C0CD" w14:textId="77777777" w:rsidR="00375D24" w:rsidRPr="00375D24" w:rsidRDefault="007E6509">
      <w:pPr>
        <w:rPr>
          <w:rFonts w:ascii="Wide Latin" w:hAnsi="Wide Latin"/>
        </w:rPr>
      </w:pPr>
      <w:r w:rsidRPr="00375D24">
        <w:rPr>
          <w:rFonts w:ascii="Wide Latin" w:hAnsi="Wide Latin"/>
        </w:rPr>
        <w:t xml:space="preserve">Video provides a powerful way to help you </w:t>
      </w:r>
      <w:r w:rsidRPr="00375D24">
        <w:rPr>
          <w:rFonts w:ascii="Wide Latin" w:hAnsi="Wide Latin"/>
        </w:rPr>
        <w:t>prove your point.</w:t>
      </w:r>
    </w:p>
    <w:p w14:paraId="64A22BCC" w14:textId="77777777" w:rsidR="00375D24" w:rsidRPr="00375D24" w:rsidRDefault="007E6509">
      <w:pPr>
        <w:rPr>
          <w:rFonts w:ascii="Times New Roman" w:hAnsi="Times New Roman" w:cs="Times New Roman"/>
          <w:sz w:val="40"/>
        </w:rPr>
      </w:pPr>
      <w:r w:rsidRPr="00375D24">
        <w:rPr>
          <w:rFonts w:ascii="Times New Roman" w:hAnsi="Times New Roman" w:cs="Times New Roman"/>
          <w:sz w:val="40"/>
        </w:rPr>
        <w:t>When you click Online Video, you can paste in the embed code for the video you want to add.</w:t>
      </w:r>
    </w:p>
    <w:p w14:paraId="3C771B35" w14:textId="77777777" w:rsidR="00375D24" w:rsidRPr="00375D24" w:rsidRDefault="007E6509">
      <w:pPr>
        <w:rPr>
          <w:rFonts w:ascii="Consolas" w:hAnsi="Consolas" w:cs="Consolas"/>
          <w:sz w:val="12"/>
        </w:rPr>
      </w:pPr>
      <w:r w:rsidRPr="00375D24">
        <w:rPr>
          <w:rFonts w:ascii="Consolas" w:hAnsi="Consolas" w:cs="Consolas"/>
          <w:sz w:val="12"/>
        </w:rPr>
        <w:t>You can also type a keyword to search online for the video that best fits your document.</w:t>
      </w:r>
    </w:p>
    <w:p w14:paraId="405BA1E3" w14:textId="77777777" w:rsidR="00FD5E0B" w:rsidRPr="00FD5E0B" w:rsidRDefault="007E6509">
      <w:pPr>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D5E0B">
        <w:rPr>
          <w:b/>
          <w:color w:val="262626" w:themeColor="text1" w:themeTint="D9"/>
          <w:sz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Video provides a powerful way to help you prove your point.</w:t>
      </w:r>
    </w:p>
    <w:p w14:paraId="165E4EF2" w14:textId="77777777" w:rsidR="00FD5E0B" w:rsidRPr="00FD5E0B" w:rsidRDefault="007E6509">
      <w:pPr>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D5E0B">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When you click </w:t>
      </w:r>
      <w:r w:rsidRPr="00FD5E0B">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Online Video, you can paste in the embed code for the video you want to add.</w:t>
      </w:r>
    </w:p>
    <w:p w14:paraId="3B074659" w14:textId="77777777" w:rsidR="00FD5E0B" w:rsidRPr="00FD5E0B" w:rsidRDefault="007E6509">
      <w:pPr>
        <w:rPr>
          <w:b/>
          <w:color w:val="F7CAAC" w:themeColor="accent2" w:themeTint="66"/>
          <w14:textOutline w14:w="11112" w14:cap="flat" w14:cmpd="sng" w14:algn="ctr">
            <w14:solidFill>
              <w14:schemeClr w14:val="accent2"/>
            </w14:solidFill>
            <w14:prstDash w14:val="solid"/>
            <w14:round/>
          </w14:textOutline>
        </w:rPr>
      </w:pPr>
      <w:r w:rsidRPr="00FD5E0B">
        <w:rPr>
          <w:b/>
          <w:color w:val="F7CAAC" w:themeColor="accent2" w:themeTint="66"/>
          <w14:textOutline w14:w="11112" w14:cap="flat" w14:cmpd="sng" w14:algn="ctr">
            <w14:solidFill>
              <w14:schemeClr w14:val="accent2"/>
            </w14:solidFill>
            <w14:prstDash w14:val="solid"/>
            <w14:round/>
          </w14:textOutline>
        </w:rPr>
        <w:t>You can also type a keyword to search online for the video that best fits your document.</w:t>
      </w:r>
    </w:p>
    <w:p w14:paraId="21229329" w14:textId="77777777" w:rsidR="005849D4" w:rsidRDefault="007E6509">
      <w:r>
        <w:t>Following is a hyperlink.</w:t>
      </w:r>
    </w:p>
    <w:p w14:paraId="467442AB" w14:textId="77777777" w:rsidR="00D87A4D" w:rsidRDefault="007E6509">
      <w:hyperlink r:id="rId34" w:history="1">
        <w:r w:rsidRPr="005849D4">
          <w:rPr>
            <w:rStyle w:val="Hyperlink"/>
          </w:rPr>
          <w:t>EricWhite.com</w:t>
        </w:r>
      </w:hyperlink>
    </w:p>
    <w:p w14:paraId="752E6B7E" w14:textId="77777777" w:rsidR="001B6543" w:rsidRDefault="007E6509" w:rsidP="001B6543">
      <w:pPr>
        <w:pStyle w:val="ListParagraph"/>
        <w:numPr>
          <w:ilvl w:val="0"/>
          <w:numId w:val="3"/>
        </w:numPr>
      </w:pPr>
      <w:r>
        <w:t>Video provides a powerful way to help you prove your point.</w:t>
      </w:r>
    </w:p>
    <w:p w14:paraId="10DEA4A8" w14:textId="77777777" w:rsidR="001B6543" w:rsidRDefault="007E6509" w:rsidP="001B6543">
      <w:pPr>
        <w:pStyle w:val="ListParagraph"/>
        <w:numPr>
          <w:ilvl w:val="1"/>
          <w:numId w:val="3"/>
        </w:numPr>
      </w:pPr>
      <w:r>
        <w:t>When you click Online Video, you can paste in the embed code for the video you want to add.</w:t>
      </w:r>
    </w:p>
    <w:p w14:paraId="485F7974" w14:textId="77777777" w:rsidR="001B6543" w:rsidRDefault="007E6509" w:rsidP="001B6543">
      <w:pPr>
        <w:pStyle w:val="ListParagraph"/>
        <w:numPr>
          <w:ilvl w:val="1"/>
          <w:numId w:val="3"/>
        </w:numPr>
      </w:pPr>
      <w:r>
        <w:t>You can also type a keyword to search online for the video that best fits your d</w:t>
      </w:r>
      <w:r>
        <w:t>ocument.</w:t>
      </w:r>
    </w:p>
    <w:p w14:paraId="11C3285E" w14:textId="77777777" w:rsidR="001B6543" w:rsidRDefault="007E6509" w:rsidP="001B6543">
      <w:pPr>
        <w:pStyle w:val="ListParagraph"/>
        <w:numPr>
          <w:ilvl w:val="0"/>
          <w:numId w:val="3"/>
        </w:numPr>
      </w:pPr>
      <w:r>
        <w:t>To make your document look professionally produced, Word provides header, footer, cover page, and text box designs that complement each other.</w:t>
      </w:r>
    </w:p>
    <w:p w14:paraId="06F04DBB" w14:textId="77777777" w:rsidR="001B6543" w:rsidRDefault="007E6509" w:rsidP="001B6543">
      <w:pPr>
        <w:pStyle w:val="ListParagraph"/>
        <w:numPr>
          <w:ilvl w:val="1"/>
          <w:numId w:val="3"/>
        </w:numPr>
      </w:pPr>
      <w:r>
        <w:t>For example, you can add a matching cover page, header, and sidebar.</w:t>
      </w:r>
    </w:p>
    <w:p w14:paraId="4BE2BF85" w14:textId="77777777" w:rsidR="007E6A89" w:rsidRDefault="007E6509" w:rsidP="007E6A89">
      <w:pPr>
        <w:pStyle w:val="ListParagraph"/>
        <w:numPr>
          <w:ilvl w:val="0"/>
          <w:numId w:val="4"/>
        </w:numPr>
      </w:pPr>
      <w:r>
        <w:t>Video provides a powerful way to he</w:t>
      </w:r>
      <w:r>
        <w:t>lp you prove your point.</w:t>
      </w:r>
    </w:p>
    <w:p w14:paraId="54DA412F" w14:textId="77777777" w:rsidR="007E6A89" w:rsidRDefault="007E6509" w:rsidP="007E6A89">
      <w:pPr>
        <w:pStyle w:val="ListParagraph"/>
        <w:numPr>
          <w:ilvl w:val="1"/>
          <w:numId w:val="4"/>
        </w:numPr>
      </w:pPr>
      <w:r>
        <w:t>When you click Online Video, you can paste in the embed code for the video you want to add.</w:t>
      </w:r>
    </w:p>
    <w:p w14:paraId="5403892E" w14:textId="77777777" w:rsidR="007E6A89" w:rsidRDefault="007E6509" w:rsidP="007E6A89">
      <w:pPr>
        <w:pStyle w:val="ListParagraph"/>
        <w:numPr>
          <w:ilvl w:val="1"/>
          <w:numId w:val="4"/>
        </w:numPr>
      </w:pPr>
      <w:r>
        <w:t>You can also type a keyword to search online for the video that best fits your document.</w:t>
      </w:r>
    </w:p>
    <w:p w14:paraId="26B29323" w14:textId="77777777" w:rsidR="007E6A89" w:rsidRDefault="007E6509" w:rsidP="007E6A89">
      <w:pPr>
        <w:pStyle w:val="ListParagraph"/>
        <w:numPr>
          <w:ilvl w:val="1"/>
          <w:numId w:val="4"/>
        </w:numPr>
      </w:pPr>
      <w:r>
        <w:t>To make your document look professionally produced</w:t>
      </w:r>
      <w:r>
        <w:t>, Word provides header, footer, cover page, and text box designs that complement each other.</w:t>
      </w:r>
    </w:p>
    <w:p w14:paraId="2BC36EFF" w14:textId="77777777" w:rsidR="007E6A89" w:rsidRDefault="007E6509" w:rsidP="007E6A89">
      <w:pPr>
        <w:pStyle w:val="ListParagraph"/>
        <w:numPr>
          <w:ilvl w:val="0"/>
          <w:numId w:val="4"/>
        </w:numPr>
      </w:pPr>
      <w:r>
        <w:t>For example, you can add a matching cover page, header, and sidebar.</w:t>
      </w:r>
    </w:p>
    <w:p w14:paraId="0385F8D8" w14:textId="77777777" w:rsidR="007E6A89" w:rsidRDefault="007E6509" w:rsidP="007E6A89">
      <w:pPr>
        <w:pStyle w:val="ListParagraph"/>
        <w:numPr>
          <w:ilvl w:val="1"/>
          <w:numId w:val="4"/>
        </w:numPr>
      </w:pPr>
      <w:r>
        <w:t>Click Insert and then choose the elements you want from the different galleries.</w:t>
      </w:r>
    </w:p>
    <w:p w14:paraId="45A81F88" w14:textId="77777777" w:rsidR="007E6A89" w:rsidRDefault="007E6509" w:rsidP="007E6A89">
      <w:pPr>
        <w:pStyle w:val="ListParagraph"/>
        <w:numPr>
          <w:ilvl w:val="1"/>
          <w:numId w:val="4"/>
        </w:numPr>
      </w:pPr>
      <w:r>
        <w:t>Themes and st</w:t>
      </w:r>
      <w:r>
        <w:t>yles also help keep your document coordinated.</w:t>
      </w:r>
    </w:p>
    <w:p w14:paraId="5DCE6C90" w14:textId="77777777" w:rsidR="007E6A89" w:rsidRDefault="007E6509" w:rsidP="007E6A89">
      <w:pPr>
        <w:pStyle w:val="ListParagraph"/>
        <w:numPr>
          <w:ilvl w:val="0"/>
          <w:numId w:val="4"/>
        </w:numPr>
      </w:pPr>
      <w:r>
        <w:t>When you click Design and choose a new Theme, the pictures, charts, and SmartArt graphics change to match your new theme.</w:t>
      </w:r>
    </w:p>
    <w:p w14:paraId="5327A714" w14:textId="77777777" w:rsidR="007E6A89" w:rsidRDefault="007E6509" w:rsidP="007E6A89">
      <w:pPr>
        <w:pStyle w:val="ListParagraph"/>
        <w:numPr>
          <w:ilvl w:val="1"/>
          <w:numId w:val="4"/>
        </w:numPr>
      </w:pPr>
      <w:r>
        <w:t>When you apply styles, your headings change to match the new theme.</w:t>
      </w:r>
    </w:p>
    <w:p w14:paraId="33419125" w14:textId="77777777" w:rsidR="00AD20E4" w:rsidRDefault="007E6509" w:rsidP="007E6A89">
      <w:pPr>
        <w:pStyle w:val="ListParagraph"/>
        <w:numPr>
          <w:ilvl w:val="1"/>
          <w:numId w:val="4"/>
        </w:numPr>
      </w:pPr>
      <w:r>
        <w:t xml:space="preserve">Save time in Word </w:t>
      </w:r>
      <w:r>
        <w:t>with new buttons that show up where you need them.</w:t>
      </w:r>
    </w:p>
    <w:p w14:paraId="7569FAFA" w14:textId="77777777" w:rsidR="007E6A89" w:rsidRDefault="007E6509"/>
    <w:p w14:paraId="7DCE2E0C" w14:textId="77777777" w:rsidR="00BA359B" w:rsidRDefault="007E6509">
      <w:r w:rsidRPr="008F32D2">
        <w:rPr>
          <w:b/>
          <w:i/>
          <w:highlight w:val="yellow"/>
          <w:u w:val="single"/>
        </w:rPr>
        <w:t>Video provides a powerful way to help you prove your point.</w:t>
      </w:r>
      <w:r>
        <w:t xml:space="preserve"> When you click Online Video, you can paste</w:t>
      </w:r>
      <w:del w:id="7" w:author="Eric White" w:date="2014-10-28T20:44:00Z">
        <w:r w:rsidDel="00D350BA">
          <w:delText xml:space="preserve"> in the embed code for the video you want to add</w:delText>
        </w:r>
      </w:del>
      <w:r>
        <w:t>. You can also type a keyword to search online for the</w:t>
      </w:r>
      <w:r>
        <w:t xml:space="preserve"> video that best fits your document.</w:t>
      </w:r>
    </w:p>
    <w:tbl>
      <w:tblPr>
        <w:tblStyle w:val="GridTable4-Accent5"/>
        <w:tblW w:w="0pt" w:type="auto"/>
        <w:tblLook w:firstRow="1" w:lastRow="0" w:firstColumn="1" w:lastColumn="0" w:noHBand="0" w:noVBand="1"/>
      </w:tblPr>
      <w:tblGrid>
        <w:gridCol w:w="3116"/>
        <w:gridCol w:w="3117"/>
        <w:gridCol w:w="3117"/>
      </w:tblGrid>
      <w:tr w:rsidR="00C4274D" w14:paraId="28433401" w14:textId="77777777" w:rsidTr="00665111">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55.80pt" w:type="dxa"/>
          </w:tcPr>
          <w:p w14:paraId="69C96B7B" w14:textId="77777777" w:rsidR="00C4274D" w:rsidRDefault="007E6509">
            <w:r>
              <w:rPr>
                <w:noProof/>
              </w:rPr>
              <w:t>Lorem ipsum dolor sit amet</w:t>
            </w:r>
          </w:p>
        </w:tc>
        <w:tc>
          <w:tcPr>
            <w:tcW w:w="155.85pt" w:type="dxa"/>
          </w:tcPr>
          <w:p w14:paraId="6F2D47E4" w14:textId="77777777" w:rsidR="00C4274D" w:rsidRPr="00C4274D" w:rsidRDefault="007E6509">
            <w:pPr>
              <w:cnfStyle w:firstRow="1" w:lastRow="0" w:firstColumn="0" w:lastColumn="0" w:oddVBand="0" w:evenVBand="0" w:oddHBand="0" w:evenHBand="0" w:firstRowFirstColumn="0" w:firstRowLastColumn="0" w:lastRowFirstColumn="0" w:lastRowLastColumn="0"/>
              <w:rPr>
                <w:b w:val="0"/>
              </w:rPr>
            </w:pPr>
            <w:r>
              <w:rPr>
                <w:noProof/>
              </w:rPr>
              <w:t>Consectetuer adipiscing elit</w:t>
            </w:r>
          </w:p>
        </w:tc>
        <w:tc>
          <w:tcPr>
            <w:tcW w:w="155.85pt" w:type="dxa"/>
          </w:tcPr>
          <w:p w14:paraId="372BD97C" w14:textId="77777777" w:rsidR="00C4274D" w:rsidRDefault="007E6509">
            <w:pPr>
              <w:cnfStyle w:firstRow="1" w:lastRow="0" w:firstColumn="0" w:lastColumn="0" w:oddVBand="0" w:evenVBand="0" w:oddHBand="0" w:evenHBand="0" w:firstRowFirstColumn="0" w:firstRowLastColumn="0" w:lastRowFirstColumn="0" w:lastRowLastColumn="0"/>
            </w:pPr>
            <w:r>
              <w:rPr>
                <w:noProof/>
              </w:rPr>
              <w:t>Maecenas porttitor congue massa.</w:t>
            </w:r>
          </w:p>
        </w:tc>
      </w:tr>
      <w:tr w:rsidR="00C4274D" w:rsidDel="00D350BA" w14:paraId="483CB5CB" w14:textId="77777777" w:rsidTr="00665111">
        <w:trPr>
          <w:cnfStyle w:firstRow="0" w:lastRow="0" w:firstColumn="0" w:lastColumn="0" w:oddVBand="0" w:evenVBand="0" w:oddHBand="1" w:evenHBand="0" w:firstRowFirstColumn="0" w:firstRowLastColumn="0" w:lastRowFirstColumn="0" w:lastRowLastColumn="0"/>
          <w:del w:id="8" w:author="Eric White" w:date="2014-10-28T20:44:00Z"/>
        </w:trPr>
        <w:tc>
          <w:tcPr>
            <w:cnfStyle w:firstRow="0" w:lastRow="0" w:firstColumn="1" w:lastColumn="0" w:oddVBand="0" w:evenVBand="0" w:oddHBand="0" w:evenHBand="0" w:firstRowFirstColumn="0" w:firstRowLastColumn="0" w:lastRowFirstColumn="0" w:lastRowLastColumn="0"/>
            <w:tcW w:w="155.80pt" w:type="dxa"/>
          </w:tcPr>
          <w:p w14:paraId="352EC88E" w14:textId="77777777" w:rsidR="00C4274D" w:rsidDel="00D350BA" w:rsidRDefault="007E6509">
            <w:pPr>
              <w:rPr>
                <w:del w:id="9" w:author="Eric White" w:date="2014-10-28T20:44:00Z"/>
              </w:rPr>
            </w:pPr>
            <w:del w:id="10" w:author="Eric White" w:date="2014-10-28T20:44:00Z">
              <w:r w:rsidDel="00D350BA">
                <w:delText>100</w:delText>
              </w:r>
            </w:del>
          </w:p>
        </w:tc>
        <w:tc>
          <w:tcPr>
            <w:tcW w:w="155.85pt" w:type="dxa"/>
          </w:tcPr>
          <w:p w14:paraId="5ED0C048" w14:textId="77777777" w:rsidR="00C4274D" w:rsidDel="00D350BA" w:rsidRDefault="007E6509">
            <w:pPr>
              <w:cnfStyle w:firstRow="0" w:lastRow="0" w:firstColumn="0" w:lastColumn="0" w:oddVBand="0" w:evenVBand="0" w:oddHBand="1" w:evenHBand="0" w:firstRowFirstColumn="0" w:firstRowLastColumn="0" w:lastRowFirstColumn="0" w:lastRowLastColumn="0"/>
              <w:rPr>
                <w:del w:id="11" w:author="Eric White" w:date="2014-10-28T20:44:00Z"/>
              </w:rPr>
            </w:pPr>
            <w:del w:id="12" w:author="Eric White" w:date="2014-10-28T20:44:00Z">
              <w:r w:rsidDel="00D350BA">
                <w:delText>200</w:delText>
              </w:r>
            </w:del>
          </w:p>
        </w:tc>
        <w:tc>
          <w:tcPr>
            <w:tcW w:w="155.85pt" w:type="dxa"/>
          </w:tcPr>
          <w:p w14:paraId="096D7C0D" w14:textId="77777777" w:rsidR="00C4274D" w:rsidDel="00D350BA" w:rsidRDefault="007E6509">
            <w:pPr>
              <w:cnfStyle w:firstRow="0" w:lastRow="0" w:firstColumn="0" w:lastColumn="0" w:oddVBand="0" w:evenVBand="0" w:oddHBand="1" w:evenHBand="0" w:firstRowFirstColumn="0" w:firstRowLastColumn="0" w:lastRowFirstColumn="0" w:lastRowLastColumn="0"/>
              <w:rPr>
                <w:del w:id="13" w:author="Eric White" w:date="2014-10-28T20:44:00Z"/>
              </w:rPr>
            </w:pPr>
            <w:del w:id="14" w:author="Eric White" w:date="2014-10-28T20:44:00Z">
              <w:r w:rsidDel="00D350BA">
                <w:delText>300</w:delText>
              </w:r>
            </w:del>
          </w:p>
        </w:tc>
      </w:tr>
      <w:tr w:rsidR="00C4274D" w14:paraId="6B9CB10B" w14:textId="77777777" w:rsidTr="00665111">
        <w:tc>
          <w:tcPr>
            <w:cnfStyle w:firstRow="0" w:lastRow="0" w:firstColumn="1" w:lastColumn="0" w:oddVBand="0" w:evenVBand="0" w:oddHBand="0" w:evenHBand="0" w:firstRowFirstColumn="0" w:firstRowLastColumn="0" w:lastRowFirstColumn="0" w:lastRowLastColumn="0"/>
            <w:tcW w:w="155.80pt" w:type="dxa"/>
          </w:tcPr>
          <w:p w14:paraId="5C1719FD" w14:textId="77777777" w:rsidR="00C4274D" w:rsidRDefault="007E6509">
            <w:r>
              <w:t>400</w:t>
            </w:r>
          </w:p>
        </w:tc>
        <w:tc>
          <w:tcPr>
            <w:tcW w:w="155.85pt" w:type="dxa"/>
          </w:tcPr>
          <w:p w14:paraId="7D4CF8AA" w14:textId="77777777" w:rsidR="00C4274D" w:rsidRDefault="007E6509">
            <w:pPr>
              <w:cnfStyle w:firstRow="0" w:lastRow="0" w:firstColumn="0" w:lastColumn="0" w:oddVBand="0" w:evenVBand="0" w:oddHBand="0" w:evenHBand="0" w:firstRowFirstColumn="0" w:firstRowLastColumn="0" w:lastRowFirstColumn="0" w:lastRowLastColumn="0"/>
            </w:pPr>
            <w:r>
              <w:t>500</w:t>
            </w:r>
          </w:p>
        </w:tc>
        <w:tc>
          <w:tcPr>
            <w:tcW w:w="155.85pt" w:type="dxa"/>
          </w:tcPr>
          <w:p w14:paraId="0CEC9855" w14:textId="77777777" w:rsidR="00C4274D" w:rsidRDefault="007E6509">
            <w:pPr>
              <w:cnfStyle w:firstRow="0" w:lastRow="0" w:firstColumn="0" w:lastColumn="0" w:oddVBand="0" w:evenVBand="0" w:oddHBand="0" w:evenHBand="0" w:firstRowFirstColumn="0" w:firstRowLastColumn="0" w:lastRowFirstColumn="0" w:lastRowLastColumn="0"/>
            </w:pPr>
            <w:r>
              <w:t>600</w:t>
            </w:r>
          </w:p>
        </w:tc>
      </w:tr>
    </w:tbl>
    <w:p w14:paraId="7540EDBA" w14:textId="77777777" w:rsidR="00C4274D" w:rsidRDefault="007E6509" w:rsidP="00C4274D"/>
    <w:p w14:paraId="56ECE6CA" w14:textId="77777777" w:rsidR="006F1BE6" w:rsidRDefault="007E6509" w:rsidP="006F1BE6">
      <w:pPr>
        <w:jc w:val="both"/>
      </w:pPr>
      <w:r>
        <w:t>Video provides a powerful way to help you prove your point. When you click Online Video, you can paste</w:t>
      </w:r>
      <w:r>
        <w:t xml:space="preserve"> in the embed code for the video you want to add. You can also type a keyword to search online for the video that best fits your document. To make your document look professionally produced, Word provides header, footer, cover page, and text box designs th</w:t>
      </w:r>
      <w:r>
        <w:t>at complement each other. For example, you can add a matching cover page, header, and sidebar. Click Insert and then choose the elements you want from the different galleries.</w:t>
      </w:r>
    </w:p>
    <w:p w14:paraId="595EB4B7" w14:textId="77777777" w:rsidR="00CD35D8" w:rsidRDefault="007E6509" w:rsidP="00CD35D8">
      <w:pPr>
        <w:ind w:start="36pt" w:hanging="36pt"/>
      </w:pPr>
      <w:r>
        <w:t>Video provides a powerful way to help you prove your point. When you click Onlin</w:t>
      </w:r>
      <w:r>
        <w:t>e Video, you can paste in the embed code for the video you want to add. You can also type a keyword to search online for the video that best fits your document.</w:t>
      </w:r>
    </w:p>
    <w:p w14:paraId="2147A873" w14:textId="77777777" w:rsidR="00CD35D8" w:rsidRDefault="007E6509" w:rsidP="00CD35D8">
      <w:pPr>
        <w:ind w:firstLine="36pt"/>
      </w:pPr>
      <w:r>
        <w:t>To make your document look professionally produced, Word provides header, footer, cover page, a</w:t>
      </w:r>
      <w:r>
        <w:t>nd text box designs that complement each other.</w:t>
      </w:r>
    </w:p>
    <w:p w14:paraId="551600B1" w14:textId="77777777" w:rsidR="00CD35D8" w:rsidRDefault="007E6509" w:rsidP="00CD35D8">
      <w:pPr>
        <w:ind w:start="72pt"/>
      </w:pPr>
      <w:r>
        <w:t>For example, you can add a matching cover page, header, and sidebar.</w:t>
      </w:r>
    </w:p>
    <w:p w14:paraId="482579FD" w14:textId="77777777" w:rsidR="00CD35D8" w:rsidRDefault="007E6509" w:rsidP="00CD35D8">
      <w:pPr>
        <w:ind w:start="144pt"/>
      </w:pPr>
      <w:r>
        <w:t>Click Insert and then choose the elements you want from the different galleries.</w:t>
      </w:r>
    </w:p>
    <w:p w14:paraId="60C5CA22" w14:textId="77777777" w:rsidR="0018060C" w:rsidRDefault="007E6509">
      <w:r>
        <w:rPr>
          <w:noProof/>
        </w:rPr>
        <w:drawing>
          <wp:inline distT="0" distB="0" distL="0" distR="0" wp14:anchorId="05FEE8A2" wp14:editId="1F2F4FE4">
            <wp:extent cx="5486400" cy="3200400"/>
            <wp:effectExtent l="0" t="0" r="19050" b="0"/>
            <wp:docPr id="17" name="Diagram 1"/>
            <wp:cNvGraphicFramePr/>
            <a:graphic xmlns:a="http://purl.oclc.org/ooxml/drawingml/main">
              <a:graphicData uri="http://purl.oclc.org/ooxml/drawingml/diagram">
                <dgm:relIds xmlns:dgm="http://purl.oclc.org/ooxml/drawingml/diagram" xmlns:r="http://purl.oclc.org/ooxml/officeDocument/relationships" r:dm="rId35" r:lo="rId36" r:qs="rId37" r:cs="rId38"/>
              </a:graphicData>
            </a:graphic>
          </wp:inline>
        </w:drawing>
      </w:r>
    </w:p>
    <w:sectPr w:rsidR="0018060C">
      <w:pgSz w:w="612pt" w:h="792pt"/>
      <w:pgMar w:top="72pt" w:right="72pt" w:bottom="72pt" w:left="72pt" w:header="36pt" w:footer="36pt" w:gutter="0pt"/>
      <w:cols w:space="36pt"/>
      <w:docGrid w:linePitch="360"/>
    </w:sectPr>
  </w:body>
</w:document>
</file>

<file path=word/comments.xml><?xml version="1.0" encoding="utf-8"?>
<w:comment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mment w:id="0" w:author="Eric White" w:date="2014-10-28T20:22:00Z" w:initials="EW">
    <w:p w14:paraId="4E5C8309" w14:textId="77777777" w:rsidR="006A1A5D" w:rsidRDefault="007E6509">
      <w:pPr>
        <w:pStyle w:val="CommentText"/>
      </w:pPr>
      <w:r>
        <w:rPr>
          <w:rStyle w:val="CommentReference"/>
        </w:rPr>
        <w:annotationRef/>
      </w:r>
      <w:r>
        <w:t>This is a comment.</w:t>
      </w:r>
    </w:p>
  </w:comment>
</w:comments>
</file>

<file path=word/commentsExtended.xml><?xml version="1.0" encoding="utf-8"?>
<w15:comments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15:commentEx w15:paraId="4E5C8309" w15:done="0"/>
</w15:commentsEx>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92B99D4" w14:textId="77777777" w:rsidR="007E6509" w:rsidRDefault="007E6509">
      <w:pPr>
        <w:spacing w:after="0pt" w:line="12pt" w:lineRule="auto"/>
      </w:pPr>
      <w:r>
        <w:separator/>
      </w:r>
    </w:p>
  </w:endnote>
  <w:endnote w:type="continuationSeparator" w:id="0">
    <w:p w14:paraId="1BD1E8C5" w14:textId="77777777" w:rsidR="007E6509" w:rsidRDefault="007E6509">
      <w:pPr>
        <w:spacing w:after="0pt" w:line="12pt" w:lineRule="auto"/>
      </w:pPr>
      <w:r>
        <w:continuationSeparator/>
      </w:r>
    </w:p>
  </w:endnote>
  <w:endnote w:id="1">
    <w:p w14:paraId="68990B77" w14:textId="77777777" w:rsidR="00C32A83" w:rsidRDefault="007E6509">
      <w:pPr>
        <w:pStyle w:val="EndnoteText"/>
      </w:pPr>
      <w:r>
        <w:rPr>
          <w:rStyle w:val="EndnoteReference"/>
        </w:rPr>
        <w:endnoteRef/>
      </w:r>
      <w:r>
        <w:t xml:space="preserve"> This is an e</w:t>
      </w:r>
      <w:r>
        <w:t>ndnote.</w:t>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Segoe UI">
    <w:panose1 w:val="020B0502040204020203"/>
    <w:charset w:characterSet="iso-8859-1"/>
    <w:family w:val="swiss"/>
    <w:pitch w:val="variable"/>
    <w:sig w:usb0="E4002EFF" w:usb1="C000E47F" w:usb2="00000009" w:usb3="00000000" w:csb0="000001FF" w:csb1="00000000"/>
  </w:font>
  <w:font w:name="MS Gothic">
    <w:altName w:val="Arial Unicode MS"/>
    <w:panose1 w:val="020B0609070205080204"/>
    <w:charset w:characterSet="shift_jis"/>
    <w:family w:val="modern"/>
    <w:notTrueType/>
    <w:pitch w:val="fixed"/>
    <w:sig w:usb0="00000000"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Wide Latin">
    <w:panose1 w:val="020A0A07050505020404"/>
    <w:charset w:characterSet="iso-8859-1"/>
    <w:family w:val="roman"/>
    <w:pitch w:val="variable"/>
    <w:sig w:usb0="00000003" w:usb1="00000000" w:usb2="00000000" w:usb3="00000000" w:csb0="00000001" w:csb1="00000000"/>
  </w:font>
  <w:font w:name="Consolas">
    <w:panose1 w:val="020B0609020204030204"/>
    <w:charset w:characterSet="iso-8859-1"/>
    <w:family w:val="modern"/>
    <w:pitch w:val="fixed"/>
    <w:sig w:usb0="E10002FF" w:usb1="4000FCFF" w:usb2="00000009"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AB1AD57" w14:textId="77777777" w:rsidR="00FC44AB" w:rsidRDefault="007E6509">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3FD8A38" w14:textId="77777777" w:rsidR="00FC44AB" w:rsidRDefault="007E6509">
    <w:pPr>
      <w:pStyle w:val="Footer"/>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07FBB8FC" w14:textId="77777777" w:rsidR="00FC44AB" w:rsidRDefault="007E6509">
    <w:pPr>
      <w:pStyle w:val="Footer"/>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C8DC628" w14:textId="77777777" w:rsidR="00AD20E4" w:rsidRDefault="00AD20E4">
    <w:pPr>
      <w:pStyle w:val="Footer"/>
    </w:pPr>
  </w:p>
</w:ftr>
</file>

<file path=word/footer5.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1842E03" w14:textId="77777777" w:rsidR="00AD20E4" w:rsidRDefault="00AD20E4">
    <w:pPr>
      <w:pStyle w:val="Footer"/>
    </w:pPr>
  </w:p>
</w:ftr>
</file>

<file path=word/footer6.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399AC8E" w14:textId="77777777" w:rsidR="00AD20E4" w:rsidRDefault="00AD20E4">
    <w:pPr>
      <w:pStyle w:val="Footer"/>
    </w:pPr>
  </w:p>
</w:ftr>
</file>

<file path=word/footer7.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CA7427F" w14:textId="77777777" w:rsidR="00AD20E4" w:rsidRDefault="00AD20E4">
    <w:pPr>
      <w:pStyle w:val="Footer"/>
    </w:pPr>
  </w:p>
</w:ftr>
</file>

<file path=word/footer8.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9D25C26" w14:textId="77777777" w:rsidR="00AD20E4" w:rsidRDefault="00AD20E4">
    <w:pPr>
      <w:pStyle w:val="Footer"/>
    </w:pPr>
  </w:p>
</w:ftr>
</file>

<file path=word/footer9.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0353CAE6" w14:textId="77777777" w:rsidR="00AD20E4" w:rsidRDefault="00AD20E4">
    <w:pPr>
      <w:pStyle w:val="Foote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4A5B27D9" w14:textId="77777777" w:rsidR="007E6509" w:rsidRDefault="007E6509">
      <w:pPr>
        <w:spacing w:after="0pt" w:line="12pt" w:lineRule="auto"/>
      </w:pPr>
      <w:r>
        <w:separator/>
      </w:r>
    </w:p>
  </w:footnote>
  <w:footnote w:type="continuationSeparator" w:id="0">
    <w:p w14:paraId="7DB5D45C" w14:textId="77777777" w:rsidR="007E6509" w:rsidRDefault="007E6509">
      <w:pPr>
        <w:spacing w:after="0pt" w:line="12pt" w:lineRule="auto"/>
      </w:pPr>
      <w:r>
        <w:continuationSeparator/>
      </w:r>
    </w:p>
  </w:footnote>
  <w:footnote w:id="1">
    <w:p w14:paraId="2984BC4D" w14:textId="77777777" w:rsidR="00D66685" w:rsidRDefault="007E6509">
      <w:pPr>
        <w:pStyle w:val="FootnoteText"/>
      </w:pPr>
      <w:r>
        <w:rPr>
          <w:rStyle w:val="FootnoteReference"/>
        </w:rPr>
        <w:footnoteRef/>
      </w:r>
      <w:r>
        <w:t xml:space="preserve"> This is a footnote.</w:t>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E3AC056" w14:textId="77777777" w:rsidR="00FC44AB" w:rsidRDefault="007E6509">
    <w:pPr>
      <w:pStyle w:val="Header"/>
    </w:pP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393556026"/>
      <w:docPartObj>
        <w:docPartGallery w:val="Watermarks"/>
        <w:docPartUnique/>
      </w:docPartObj>
    </w:sdtPr>
    <w:sdtEndPr/>
    <w:sdtContent>
      <w:p w14:paraId="62B150C8" w14:textId="77777777" w:rsidR="00FC44AB" w:rsidRDefault="007E6509">
        <w:pPr>
          <w:pStyle w:val="Header"/>
        </w:pPr>
        <w:r>
          <w:rPr>
            <w:noProof/>
          </w:rPr>
          <mc:AlternateContent>
            <mc:Choice Requires="v">
              <w:pict w14:anchorId="32C423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mc:Choice>
            <mc:Fallback>
              <w:drawing>
                <wp:anchor distT="0" distB="0" distL="114300" distR="114300" simplePos="0" relativeHeight="251659264" behindDoc="1" locked="0" layoutInCell="0" allowOverlap="1" wp14:anchorId="12851168" wp14:editId="21E4319F">
                  <wp:simplePos x="0" y="0"/>
                  <wp:positionH relativeFrom="margin">
                    <wp:align>center</wp:align>
                  </wp:positionH>
                  <wp:positionV relativeFrom="margin">
                    <wp:align>center</wp:align>
                  </wp:positionV>
                  <wp:extent cx="6703695" cy="1675765"/>
                  <wp:effectExtent l="0" t="1809750" r="0" b="1648460"/>
                  <wp:wrapNone/>
                  <wp:docPr id="1" name="PowerPlusWaterMarkObject357476642"/>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0FCF4602" w14:textId="77777777" w:rsidR="005825DD" w:rsidRDefault="005825DD" w:rsidP="005825DD">
                              <w:pPr>
                                <w:pStyle w:val="ListParagraph"/>
                                <w:spacing w:before="0pt" w:beforeAutospacing="0" w:after="0pt" w:afterAutospacing="0"/>
                                <w:jc w:val="center"/>
                              </w:pPr>
                              <w:r>
                                <w:rPr>
                                  <w:rFonts w:ascii="Calibri" w:hAnsi="Calibri"/>
                                  <w:color w:val="C0C0C0"/>
                                  <w:sz w:val="72"/>
                                  <w:szCs w:val="72"/>
                                  <w14:textFill>
                                    <w14:solidFill>
                                      <w14:srgbClr w14:val="C0C0C0">
                                        <w14:alpha w14:val="50000"/>
                                      </w14:srgbClr>
                                    </w14:solidFill>
                                  </w14:textFill>
                                </w:rPr>
                                <w:t>CONFIDENTIAL</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sdtContent>
  </w:sdt>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031F9E7" w14:textId="77777777" w:rsidR="00FC44AB" w:rsidRDefault="007E6509">
    <w:pPr>
      <w:pStyle w:val="Header"/>
    </w:pPr>
  </w:p>
</w:hdr>
</file>

<file path=word/header4.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B4F4475" w14:textId="77777777" w:rsidR="00AD20E4" w:rsidRDefault="00AD20E4">
    <w:pPr>
      <w:pStyle w:val="Header"/>
    </w:pPr>
  </w:p>
</w:hdr>
</file>

<file path=word/header5.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B9B6E91" w14:textId="77777777" w:rsidR="00AD20E4" w:rsidRDefault="00AD20E4">
    <w:pPr>
      <w:pStyle w:val="Header"/>
    </w:pPr>
  </w:p>
</w:hdr>
</file>

<file path=word/header6.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4B72BD7" w14:textId="77777777" w:rsidR="00AD20E4" w:rsidRDefault="00AD20E4">
    <w:pPr>
      <w:pStyle w:val="Header"/>
    </w:pPr>
  </w:p>
</w:hdr>
</file>

<file path=word/header7.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0D6E9BF" w14:textId="77777777" w:rsidR="00AD20E4" w:rsidRDefault="00AD20E4">
    <w:pPr>
      <w:pStyle w:val="Header"/>
    </w:pPr>
  </w:p>
</w:hdr>
</file>

<file path=word/header8.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BBBBEC8" w14:textId="77777777" w:rsidR="00AD20E4" w:rsidRDefault="00AD20E4">
    <w:pPr>
      <w:pStyle w:val="Header"/>
    </w:pPr>
  </w:p>
</w:hdr>
</file>

<file path=word/header9.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8C5902E" w14:textId="77777777" w:rsidR="00AD20E4" w:rsidRDefault="00AD20E4">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5F83665"/>
    <w:multiLevelType w:val="hybridMultilevel"/>
    <w:tmpl w:val="20DAB5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34997E98"/>
    <w:multiLevelType w:val="hybridMultilevel"/>
    <w:tmpl w:val="CB1A5F34"/>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524A3270"/>
    <w:multiLevelType w:val="hybridMultilevel"/>
    <w:tmpl w:val="696CAAB0"/>
    <w:lvl w:ilvl="0" w:tplc="04090013">
      <w:start w:val="1"/>
      <w:numFmt w:val="upperRoman"/>
      <w:lvlText w:val="%1."/>
      <w:lvlJc w:val="end"/>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57273AF6"/>
    <w:multiLevelType w:val="multilevel"/>
    <w:tmpl w:val="0409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view w:val="web"/>
  <w:zoom w:percent="12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22A2E"/>
    <w:rsid w:val="0018060C"/>
    <w:rsid w:val="002173BF"/>
    <w:rsid w:val="007E6509"/>
    <w:rsid w:val="00894F66"/>
    <w:rsid w:val="00AD20E4"/>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99026"/>
  <w15:chartTrackingRefBased/>
  <w15:docId w15:val="{CF351D75-A524-4BCA-8A4F-DD72D1E2A97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A32"/>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2A32"/>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7F78"/>
    <w:pPr>
      <w:pBdr>
        <w:top w:val="single" w:sz="6" w:space="2" w:color="5B9BD5" w:themeColor="accent1"/>
      </w:pBdr>
      <w:spacing w:before="15pt" w:after="0pt"/>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D7F78"/>
    <w:pPr>
      <w:pBdr>
        <w:top w:val="dotted" w:sz="6" w:space="2" w:color="5B9BD5" w:themeColor="accent1"/>
      </w:pBdr>
      <w:spacing w:before="10pt" w:after="0pt"/>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D7F78"/>
    <w:pPr>
      <w:pBdr>
        <w:bottom w:val="single" w:sz="6" w:space="1" w:color="5B9BD5" w:themeColor="accent1"/>
      </w:pBdr>
      <w:spacing w:before="10pt" w:after="0pt"/>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D7F78"/>
    <w:pPr>
      <w:pBdr>
        <w:bottom w:val="dotted" w:sz="6" w:space="1" w:color="5B9BD5" w:themeColor="accent1"/>
      </w:pBdr>
      <w:spacing w:before="10pt" w:after="0pt"/>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D7F78"/>
    <w:pPr>
      <w:spacing w:before="10pt" w:after="0pt"/>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D7F78"/>
    <w:pPr>
      <w:spacing w:before="10pt" w:after="0pt"/>
      <w:outlineLvl w:val="7"/>
    </w:pPr>
    <w:rPr>
      <w:caps/>
      <w:spacing w:val="10"/>
      <w:sz w:val="18"/>
      <w:szCs w:val="18"/>
    </w:rPr>
  </w:style>
  <w:style w:type="paragraph" w:styleId="Heading9">
    <w:name w:val="heading 9"/>
    <w:basedOn w:val="Normal"/>
    <w:next w:val="Normal"/>
    <w:link w:val="Heading9Char"/>
    <w:uiPriority w:val="9"/>
    <w:semiHidden/>
    <w:unhideWhenUsed/>
    <w:qFormat/>
    <w:rsid w:val="00ED7F78"/>
    <w:pPr>
      <w:spacing w:before="10pt" w:after="0pt"/>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E7"/>
    <w:pPr>
      <w:ind w:start="36pt"/>
      <w:contextualSpacing/>
    </w:pPr>
  </w:style>
  <w:style w:type="character" w:customStyle="1" w:styleId="Heading1Char">
    <w:name w:val="Heading 1 Char"/>
    <w:basedOn w:val="DefaultParagraphFont"/>
    <w:link w:val="Heading1"/>
    <w:uiPriority w:val="9"/>
    <w:rsid w:val="00C92A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2A3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A1A5D"/>
    <w:rPr>
      <w:sz w:val="16"/>
      <w:szCs w:val="16"/>
    </w:rPr>
  </w:style>
  <w:style w:type="paragraph" w:styleId="CommentText">
    <w:name w:val="annotation text"/>
    <w:basedOn w:val="Normal"/>
    <w:link w:val="CommentTextChar"/>
    <w:uiPriority w:val="99"/>
    <w:semiHidden/>
    <w:unhideWhenUsed/>
    <w:rsid w:val="006A1A5D"/>
    <w:pPr>
      <w:spacing w:line="12pt" w:lineRule="auto"/>
    </w:pPr>
    <w:rPr>
      <w:sz w:val="20"/>
      <w:szCs w:val="20"/>
    </w:rPr>
  </w:style>
  <w:style w:type="character" w:customStyle="1" w:styleId="CommentTextChar">
    <w:name w:val="Comment Text Char"/>
    <w:basedOn w:val="DefaultParagraphFont"/>
    <w:link w:val="CommentText"/>
    <w:uiPriority w:val="99"/>
    <w:semiHidden/>
    <w:rsid w:val="006A1A5D"/>
    <w:rPr>
      <w:sz w:val="20"/>
      <w:szCs w:val="20"/>
    </w:rPr>
  </w:style>
  <w:style w:type="paragraph" w:styleId="CommentSubject">
    <w:name w:val="annotation subject"/>
    <w:basedOn w:val="CommentText"/>
    <w:next w:val="CommentText"/>
    <w:link w:val="CommentSubjectChar"/>
    <w:uiPriority w:val="99"/>
    <w:semiHidden/>
    <w:unhideWhenUsed/>
    <w:rsid w:val="006A1A5D"/>
    <w:rPr>
      <w:b/>
      <w:bCs/>
    </w:rPr>
  </w:style>
  <w:style w:type="character" w:customStyle="1" w:styleId="CommentSubjectChar">
    <w:name w:val="Comment Subject Char"/>
    <w:basedOn w:val="CommentTextChar"/>
    <w:link w:val="CommentSubject"/>
    <w:uiPriority w:val="99"/>
    <w:semiHidden/>
    <w:rsid w:val="006A1A5D"/>
    <w:rPr>
      <w:b/>
      <w:bCs/>
      <w:sz w:val="20"/>
      <w:szCs w:val="20"/>
    </w:rPr>
  </w:style>
  <w:style w:type="paragraph" w:styleId="BalloonText">
    <w:name w:val="Balloon Text"/>
    <w:basedOn w:val="Normal"/>
    <w:link w:val="BalloonTextChar"/>
    <w:uiPriority w:val="99"/>
    <w:semiHidden/>
    <w:unhideWhenUsed/>
    <w:rsid w:val="006A1A5D"/>
    <w:pPr>
      <w:spacing w:after="0pt" w:line="12pt"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A5D"/>
    <w:rPr>
      <w:rFonts w:ascii="Segoe UI" w:hAnsi="Segoe UI" w:cs="Segoe UI"/>
      <w:sz w:val="18"/>
      <w:szCs w:val="18"/>
    </w:rPr>
  </w:style>
  <w:style w:type="character" w:styleId="PlaceholderText">
    <w:name w:val="Placeholder Text"/>
    <w:basedOn w:val="DefaultParagraphFont"/>
    <w:uiPriority w:val="99"/>
    <w:semiHidden/>
    <w:rsid w:val="004D5B98"/>
    <w:rPr>
      <w:color w:val="808080"/>
    </w:rPr>
  </w:style>
  <w:style w:type="paragraph" w:styleId="EndnoteText">
    <w:name w:val="endnote text"/>
    <w:basedOn w:val="Normal"/>
    <w:link w:val="EndnoteTextChar"/>
    <w:uiPriority w:val="99"/>
    <w:semiHidden/>
    <w:unhideWhenUsed/>
    <w:rsid w:val="00C32A83"/>
    <w:pPr>
      <w:spacing w:after="0pt" w:line="12pt" w:lineRule="auto"/>
    </w:pPr>
    <w:rPr>
      <w:sz w:val="20"/>
      <w:szCs w:val="20"/>
    </w:rPr>
  </w:style>
  <w:style w:type="character" w:customStyle="1" w:styleId="EndnoteTextChar">
    <w:name w:val="Endnote Text Char"/>
    <w:basedOn w:val="DefaultParagraphFont"/>
    <w:link w:val="EndnoteText"/>
    <w:uiPriority w:val="99"/>
    <w:semiHidden/>
    <w:rsid w:val="00C32A83"/>
    <w:rPr>
      <w:sz w:val="20"/>
      <w:szCs w:val="20"/>
    </w:rPr>
  </w:style>
  <w:style w:type="character" w:styleId="EndnoteReference">
    <w:name w:val="endnote reference"/>
    <w:basedOn w:val="DefaultParagraphFont"/>
    <w:uiPriority w:val="99"/>
    <w:semiHidden/>
    <w:unhideWhenUsed/>
    <w:rsid w:val="00C32A83"/>
    <w:rPr>
      <w:vertAlign w:val="superscript"/>
    </w:rPr>
  </w:style>
  <w:style w:type="paragraph" w:styleId="Header">
    <w:name w:val="header"/>
    <w:basedOn w:val="Normal"/>
    <w:link w:val="HeaderChar"/>
    <w:uiPriority w:val="99"/>
    <w:unhideWhenUsed/>
    <w:rsid w:val="00FC44AB"/>
    <w:pPr>
      <w:tabs>
        <w:tab w:val="center" w:pos="234pt"/>
        <w:tab w:val="end" w:pos="468pt"/>
      </w:tabs>
      <w:spacing w:after="0pt" w:line="12pt" w:lineRule="auto"/>
    </w:pPr>
  </w:style>
  <w:style w:type="character" w:customStyle="1" w:styleId="HeaderChar">
    <w:name w:val="Header Char"/>
    <w:basedOn w:val="DefaultParagraphFont"/>
    <w:link w:val="Header"/>
    <w:uiPriority w:val="99"/>
    <w:rsid w:val="00FC44AB"/>
  </w:style>
  <w:style w:type="paragraph" w:styleId="Footer">
    <w:name w:val="footer"/>
    <w:basedOn w:val="Normal"/>
    <w:link w:val="FooterChar"/>
    <w:uiPriority w:val="99"/>
    <w:unhideWhenUsed/>
    <w:rsid w:val="00FC44AB"/>
    <w:pPr>
      <w:tabs>
        <w:tab w:val="center" w:pos="234pt"/>
        <w:tab w:val="end" w:pos="468pt"/>
      </w:tabs>
      <w:spacing w:after="0pt" w:line="12pt" w:lineRule="auto"/>
    </w:pPr>
  </w:style>
  <w:style w:type="character" w:customStyle="1" w:styleId="FooterChar">
    <w:name w:val="Footer Char"/>
    <w:basedOn w:val="DefaultParagraphFont"/>
    <w:link w:val="Footer"/>
    <w:uiPriority w:val="99"/>
    <w:rsid w:val="00FC44AB"/>
  </w:style>
  <w:style w:type="table" w:styleId="TableGrid">
    <w:name w:val="Table Grid"/>
    <w:basedOn w:val="TableNormal"/>
    <w:uiPriority w:val="39"/>
    <w:rsid w:val="00C4274D"/>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65111"/>
    <w:pPr>
      <w:spacing w:after="0pt" w:line="12pt" w:lineRule="auto"/>
    </w:pPr>
    <w:tblPr>
      <w:tblStyleRowBandSize w:val="1"/>
      <w:tblStyleColBandSize w:val="1"/>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start w:val="single" w:sz="4" w:space="0" w:color="4472C4" w:themeColor="accent5"/>
          <w:bottom w:val="single" w:sz="4" w:space="0" w:color="4472C4" w:themeColor="accent5"/>
          <w:end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4E6D44"/>
    <w:pPr>
      <w:spacing w:after="0pt" w:line="12pt" w:lineRule="auto"/>
    </w:pPr>
    <w:rPr>
      <w:rFonts w:eastAsiaTheme="minorEastAsia"/>
    </w:rPr>
  </w:style>
  <w:style w:type="character" w:customStyle="1" w:styleId="NoSpacingChar">
    <w:name w:val="No Spacing Char"/>
    <w:basedOn w:val="DefaultParagraphFont"/>
    <w:link w:val="NoSpacing"/>
    <w:uiPriority w:val="1"/>
    <w:rsid w:val="004E6D44"/>
    <w:rPr>
      <w:rFonts w:eastAsiaTheme="minorEastAsia"/>
    </w:rPr>
  </w:style>
  <w:style w:type="character" w:styleId="Hyperlink">
    <w:name w:val="Hyperlink"/>
    <w:basedOn w:val="DefaultParagraphFont"/>
    <w:uiPriority w:val="99"/>
    <w:unhideWhenUsed/>
    <w:rsid w:val="00E13AB6"/>
    <w:rPr>
      <w:color w:val="0563C1" w:themeColor="hyperlink"/>
      <w:u w:val="single"/>
    </w:rPr>
  </w:style>
  <w:style w:type="character" w:customStyle="1" w:styleId="Heading3Char">
    <w:name w:val="Heading 3 Char"/>
    <w:basedOn w:val="DefaultParagraphFont"/>
    <w:link w:val="Heading3"/>
    <w:uiPriority w:val="9"/>
    <w:semiHidden/>
    <w:rsid w:val="00ED7F78"/>
    <w:rPr>
      <w:caps/>
      <w:color w:val="1F4D78" w:themeColor="accent1" w:themeShade="7F"/>
      <w:spacing w:val="15"/>
    </w:rPr>
  </w:style>
  <w:style w:type="character" w:customStyle="1" w:styleId="Heading4Char">
    <w:name w:val="Heading 4 Char"/>
    <w:basedOn w:val="DefaultParagraphFont"/>
    <w:link w:val="Heading4"/>
    <w:uiPriority w:val="9"/>
    <w:semiHidden/>
    <w:rsid w:val="00ED7F78"/>
    <w:rPr>
      <w:caps/>
      <w:color w:val="2E74B5" w:themeColor="accent1" w:themeShade="BF"/>
      <w:spacing w:val="10"/>
    </w:rPr>
  </w:style>
  <w:style w:type="character" w:customStyle="1" w:styleId="Heading5Char">
    <w:name w:val="Heading 5 Char"/>
    <w:basedOn w:val="DefaultParagraphFont"/>
    <w:link w:val="Heading5"/>
    <w:uiPriority w:val="9"/>
    <w:semiHidden/>
    <w:rsid w:val="00ED7F78"/>
    <w:rPr>
      <w:caps/>
      <w:color w:val="2E74B5" w:themeColor="accent1" w:themeShade="BF"/>
      <w:spacing w:val="10"/>
    </w:rPr>
  </w:style>
  <w:style w:type="character" w:customStyle="1" w:styleId="Heading6Char">
    <w:name w:val="Heading 6 Char"/>
    <w:basedOn w:val="DefaultParagraphFont"/>
    <w:link w:val="Heading6"/>
    <w:uiPriority w:val="9"/>
    <w:semiHidden/>
    <w:rsid w:val="00ED7F78"/>
    <w:rPr>
      <w:caps/>
      <w:color w:val="2E74B5" w:themeColor="accent1" w:themeShade="BF"/>
      <w:spacing w:val="10"/>
    </w:rPr>
  </w:style>
  <w:style w:type="character" w:customStyle="1" w:styleId="Heading7Char">
    <w:name w:val="Heading 7 Char"/>
    <w:basedOn w:val="DefaultParagraphFont"/>
    <w:link w:val="Heading7"/>
    <w:uiPriority w:val="9"/>
    <w:semiHidden/>
    <w:rsid w:val="00ED7F78"/>
    <w:rPr>
      <w:caps/>
      <w:color w:val="2E74B5" w:themeColor="accent1" w:themeShade="BF"/>
      <w:spacing w:val="10"/>
    </w:rPr>
  </w:style>
  <w:style w:type="character" w:customStyle="1" w:styleId="Heading8Char">
    <w:name w:val="Heading 8 Char"/>
    <w:basedOn w:val="DefaultParagraphFont"/>
    <w:link w:val="Heading8"/>
    <w:uiPriority w:val="9"/>
    <w:semiHidden/>
    <w:rsid w:val="00ED7F78"/>
    <w:rPr>
      <w:caps/>
      <w:spacing w:val="10"/>
      <w:sz w:val="18"/>
      <w:szCs w:val="18"/>
    </w:rPr>
  </w:style>
  <w:style w:type="character" w:customStyle="1" w:styleId="Heading9Char">
    <w:name w:val="Heading 9 Char"/>
    <w:basedOn w:val="DefaultParagraphFont"/>
    <w:link w:val="Heading9"/>
    <w:uiPriority w:val="9"/>
    <w:semiHidden/>
    <w:rsid w:val="00ED7F78"/>
    <w:rPr>
      <w:i/>
      <w:iCs/>
      <w:caps/>
      <w:spacing w:val="10"/>
      <w:sz w:val="18"/>
      <w:szCs w:val="18"/>
    </w:rPr>
  </w:style>
  <w:style w:type="paragraph" w:styleId="Caption">
    <w:name w:val="caption"/>
    <w:basedOn w:val="Normal"/>
    <w:next w:val="Normal"/>
    <w:uiPriority w:val="35"/>
    <w:semiHidden/>
    <w:unhideWhenUsed/>
    <w:qFormat/>
    <w:rsid w:val="00ED7F78"/>
    <w:rPr>
      <w:b/>
      <w:bCs/>
      <w:color w:val="2E74B5" w:themeColor="accent1" w:themeShade="BF"/>
      <w:sz w:val="16"/>
      <w:szCs w:val="16"/>
    </w:rPr>
  </w:style>
  <w:style w:type="paragraph" w:styleId="Title">
    <w:name w:val="Title"/>
    <w:basedOn w:val="Normal"/>
    <w:next w:val="Normal"/>
    <w:link w:val="TitleChar"/>
    <w:uiPriority w:val="10"/>
    <w:qFormat/>
    <w:rsid w:val="00ED7F78"/>
    <w:pPr>
      <w:spacing w:after="0pt"/>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D7F7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D7F78"/>
    <w:pPr>
      <w:spacing w:after="25pt" w:line="12pt"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7F78"/>
    <w:rPr>
      <w:caps/>
      <w:color w:val="595959" w:themeColor="text1" w:themeTint="A6"/>
      <w:spacing w:val="10"/>
      <w:sz w:val="21"/>
      <w:szCs w:val="21"/>
    </w:rPr>
  </w:style>
  <w:style w:type="character" w:styleId="Strong">
    <w:name w:val="Strong"/>
    <w:uiPriority w:val="22"/>
    <w:qFormat/>
    <w:rsid w:val="00ED7F78"/>
    <w:rPr>
      <w:b/>
      <w:bCs/>
    </w:rPr>
  </w:style>
  <w:style w:type="character" w:styleId="Emphasis">
    <w:name w:val="Emphasis"/>
    <w:uiPriority w:val="20"/>
    <w:qFormat/>
    <w:rsid w:val="00ED7F78"/>
    <w:rPr>
      <w:caps/>
      <w:color w:val="1F4D78" w:themeColor="accent1" w:themeShade="7F"/>
      <w:spacing w:val="5"/>
    </w:rPr>
  </w:style>
  <w:style w:type="paragraph" w:styleId="Quote">
    <w:name w:val="Quote"/>
    <w:basedOn w:val="Normal"/>
    <w:next w:val="Normal"/>
    <w:link w:val="QuoteChar"/>
    <w:uiPriority w:val="29"/>
    <w:qFormat/>
    <w:rsid w:val="00ED7F78"/>
    <w:rPr>
      <w:i/>
      <w:iCs/>
      <w:sz w:val="24"/>
      <w:szCs w:val="24"/>
    </w:rPr>
  </w:style>
  <w:style w:type="character" w:customStyle="1" w:styleId="QuoteChar">
    <w:name w:val="Quote Char"/>
    <w:basedOn w:val="DefaultParagraphFont"/>
    <w:link w:val="Quote"/>
    <w:uiPriority w:val="29"/>
    <w:rsid w:val="00ED7F78"/>
    <w:rPr>
      <w:i/>
      <w:iCs/>
      <w:sz w:val="24"/>
      <w:szCs w:val="24"/>
    </w:rPr>
  </w:style>
  <w:style w:type="paragraph" w:styleId="IntenseQuote">
    <w:name w:val="Intense Quote"/>
    <w:basedOn w:val="Normal"/>
    <w:next w:val="Normal"/>
    <w:link w:val="IntenseQuoteChar"/>
    <w:uiPriority w:val="30"/>
    <w:qFormat/>
    <w:rsid w:val="00ED7F78"/>
    <w:pPr>
      <w:spacing w:before="12pt" w:after="12pt" w:line="12pt" w:lineRule="auto"/>
      <w:ind w:start="54pt" w:end="54pt"/>
      <w:jc w:val="center"/>
    </w:pPr>
    <w:rPr>
      <w:color w:val="5B9BD5" w:themeColor="accent1"/>
      <w:sz w:val="24"/>
      <w:szCs w:val="24"/>
    </w:rPr>
  </w:style>
  <w:style w:type="character" w:customStyle="1" w:styleId="IntenseQuoteChar">
    <w:name w:val="Intense Quote Char"/>
    <w:basedOn w:val="DefaultParagraphFont"/>
    <w:link w:val="IntenseQuote"/>
    <w:uiPriority w:val="30"/>
    <w:rsid w:val="00ED7F78"/>
    <w:rPr>
      <w:color w:val="5B9BD5" w:themeColor="accent1"/>
      <w:sz w:val="24"/>
      <w:szCs w:val="24"/>
    </w:rPr>
  </w:style>
  <w:style w:type="character" w:styleId="SubtleEmphasis">
    <w:name w:val="Subtle Emphasis"/>
    <w:uiPriority w:val="19"/>
    <w:qFormat/>
    <w:rsid w:val="00ED7F78"/>
    <w:rPr>
      <w:i/>
      <w:iCs/>
      <w:color w:val="1F4D78" w:themeColor="accent1" w:themeShade="7F"/>
    </w:rPr>
  </w:style>
  <w:style w:type="character" w:styleId="IntenseEmphasis">
    <w:name w:val="Intense Emphasis"/>
    <w:uiPriority w:val="21"/>
    <w:qFormat/>
    <w:rsid w:val="00ED7F78"/>
    <w:rPr>
      <w:b/>
      <w:bCs/>
      <w:caps/>
      <w:color w:val="1F4D78" w:themeColor="accent1" w:themeShade="7F"/>
      <w:spacing w:val="10"/>
    </w:rPr>
  </w:style>
  <w:style w:type="character" w:styleId="SubtleReference">
    <w:name w:val="Subtle Reference"/>
    <w:uiPriority w:val="31"/>
    <w:qFormat/>
    <w:rsid w:val="00ED7F78"/>
    <w:rPr>
      <w:b/>
      <w:bCs/>
      <w:color w:val="5B9BD5" w:themeColor="accent1"/>
    </w:rPr>
  </w:style>
  <w:style w:type="character" w:styleId="IntenseReference">
    <w:name w:val="Intense Reference"/>
    <w:uiPriority w:val="32"/>
    <w:qFormat/>
    <w:rsid w:val="00ED7F78"/>
    <w:rPr>
      <w:b/>
      <w:bCs/>
      <w:i/>
      <w:iCs/>
      <w:caps/>
      <w:color w:val="5B9BD5" w:themeColor="accent1"/>
    </w:rPr>
  </w:style>
  <w:style w:type="character" w:styleId="BookTitle">
    <w:name w:val="Book Title"/>
    <w:uiPriority w:val="33"/>
    <w:qFormat/>
    <w:rsid w:val="00ED7F78"/>
    <w:rPr>
      <w:b/>
      <w:bCs/>
      <w:i/>
      <w:iCs/>
      <w:spacing w:val="0"/>
    </w:rPr>
  </w:style>
  <w:style w:type="paragraph" w:styleId="TOCHeading">
    <w:name w:val="TOC Heading"/>
    <w:basedOn w:val="Heading1"/>
    <w:next w:val="Normal"/>
    <w:uiPriority w:val="39"/>
    <w:semiHidden/>
    <w:unhideWhenUsed/>
    <w:qFormat/>
    <w:rsid w:val="00ED7F78"/>
    <w:pPr>
      <w:outlineLvl w:val="9"/>
    </w:pPr>
  </w:style>
  <w:style w:type="paragraph" w:styleId="TOC1">
    <w:name w:val="toc 1"/>
    <w:basedOn w:val="Normal"/>
    <w:next w:val="Normal"/>
    <w:autoRedefine/>
    <w:uiPriority w:val="39"/>
    <w:unhideWhenUsed/>
    <w:rsid w:val="005E4538"/>
    <w:pPr>
      <w:spacing w:after="5pt"/>
    </w:pPr>
  </w:style>
  <w:style w:type="paragraph" w:styleId="TOC2">
    <w:name w:val="toc 2"/>
    <w:basedOn w:val="Normal"/>
    <w:next w:val="Normal"/>
    <w:autoRedefine/>
    <w:uiPriority w:val="39"/>
    <w:unhideWhenUsed/>
    <w:rsid w:val="005E4538"/>
    <w:pPr>
      <w:spacing w:after="5pt"/>
      <w:ind w:start="11pt"/>
    </w:pPr>
  </w:style>
  <w:style w:type="paragraph" w:styleId="FootnoteText">
    <w:name w:val="footnote text"/>
    <w:basedOn w:val="Normal"/>
    <w:link w:val="FootnoteTextChar"/>
    <w:uiPriority w:val="99"/>
    <w:semiHidden/>
    <w:unhideWhenUsed/>
    <w:rsid w:val="00D66685"/>
    <w:pPr>
      <w:spacing w:after="0pt" w:line="12pt" w:lineRule="auto"/>
    </w:pPr>
    <w:rPr>
      <w:sz w:val="20"/>
      <w:szCs w:val="20"/>
    </w:rPr>
  </w:style>
  <w:style w:type="character" w:customStyle="1" w:styleId="FootnoteTextChar">
    <w:name w:val="Footnote Text Char"/>
    <w:basedOn w:val="DefaultParagraphFont"/>
    <w:link w:val="FootnoteText"/>
    <w:uiPriority w:val="99"/>
    <w:semiHidden/>
    <w:rsid w:val="00D66685"/>
    <w:rPr>
      <w:sz w:val="20"/>
      <w:szCs w:val="20"/>
    </w:rPr>
  </w:style>
  <w:style w:type="character" w:styleId="FootnoteReference">
    <w:name w:val="footnote reference"/>
    <w:basedOn w:val="DefaultParagraphFont"/>
    <w:uiPriority w:val="99"/>
    <w:semiHidden/>
    <w:unhideWhenUsed/>
    <w:rsid w:val="00D66685"/>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purl.oclc.org/ooxml/officeDocument/relationships/chart" Target="charts/chart1.xml"/><Relationship Id="rId13" Type="http://purl.oclc.org/ooxml/officeDocument/relationships/header" Target="header2.xml"/><Relationship Id="rId18" Type="http://purl.oclc.org/ooxml/officeDocument/relationships/image" Target="media/image2.emf"/><Relationship Id="rId26" Type="http://purl.oclc.org/ooxml/officeDocument/relationships/header" Target="header6.xml"/><Relationship Id="rId39" Type="http://schemas.microsoft.com/office/2007/relationships/diagramDrawing" Target="diagrams/drawing1.xml"/><Relationship Id="rId3" Type="http://purl.oclc.org/ooxml/officeDocument/relationships/styles" Target="styles.xml"/><Relationship Id="rId21" Type="http://purl.oclc.org/ooxml/officeDocument/relationships/image" Target="media/image4.bin"/><Relationship Id="rId34" Type="http://purl.oclc.org/ooxml/officeDocument/relationships/hyperlink" Target="http://www.ericwhite.com" TargetMode="External"/><Relationship Id="rId7" Type="http://purl.oclc.org/ooxml/officeDocument/relationships/endnotes" Target="endnotes.xml"/><Relationship Id="rId12" Type="http://purl.oclc.org/ooxml/officeDocument/relationships/header" Target="header1.xml"/><Relationship Id="rId17" Type="http://purl.oclc.org/ooxml/officeDocument/relationships/footer" Target="footer3.xml"/><Relationship Id="rId25" Type="http://purl.oclc.org/ooxml/officeDocument/relationships/footer" Target="footer5.xml"/><Relationship Id="rId33" Type="http://purl.oclc.org/ooxml/officeDocument/relationships/footer" Target="footer9.xml"/><Relationship Id="rId38" Type="http://purl.oclc.org/ooxml/officeDocument/relationships/diagramColors" Target="diagrams/colors1.xml"/><Relationship Id="rId2" Type="http://purl.oclc.org/ooxml/officeDocument/relationships/numbering" Target="numbering.xml"/><Relationship Id="rId16" Type="http://purl.oclc.org/ooxml/officeDocument/relationships/header" Target="header3.xml"/><Relationship Id="rId20" Type="http://purl.oclc.org/ooxml/officeDocument/relationships/image" Target="media/image3.emf"/><Relationship Id="rId29" Type="http://purl.oclc.org/ooxml/officeDocument/relationships/header" Target="header8.xml"/><Relationship Id="rId41"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bin"/><Relationship Id="rId24" Type="http://purl.oclc.org/ooxml/officeDocument/relationships/footer" Target="footer4.xml"/><Relationship Id="rId32" Type="http://purl.oclc.org/ooxml/officeDocument/relationships/header" Target="header9.xml"/><Relationship Id="rId37" Type="http://purl.oclc.org/ooxml/officeDocument/relationships/diagramQuickStyle" Target="diagrams/quickStyle1.xml"/><Relationship Id="rId40" Type="http://purl.oclc.org/ooxml/officeDocument/relationships/fontTable" Target="fontTable.xml"/><Relationship Id="rId5" Type="http://purl.oclc.org/ooxml/officeDocument/relationships/webSettings" Target="webSettings.xml"/><Relationship Id="rId15" Type="http://purl.oclc.org/ooxml/officeDocument/relationships/footer" Target="footer2.xml"/><Relationship Id="rId23" Type="http://purl.oclc.org/ooxml/officeDocument/relationships/header" Target="header5.xml"/><Relationship Id="rId28" Type="http://purl.oclc.org/ooxml/officeDocument/relationships/header" Target="header7.xml"/><Relationship Id="rId36" Type="http://purl.oclc.org/ooxml/officeDocument/relationships/diagramLayout" Target="diagrams/layout1.xml"/><Relationship Id="rId10" Type="http://schemas.microsoft.com/office/2011/relationships/commentsExtended" Target="commentsExtended.xml"/><Relationship Id="rId19" Type="http://purl.oclc.org/ooxml/officeDocument/relationships/package" Target="embeddings/Microsoft_Excel_Worksheet2.xlsx"/><Relationship Id="rId31" Type="http://purl.oclc.org/ooxml/officeDocument/relationships/footer" Target="footer8.xml"/><Relationship Id="rId4" Type="http://purl.oclc.org/ooxml/officeDocument/relationships/settings" Target="settings.xml"/><Relationship Id="rId9" Type="http://purl.oclc.org/ooxml/officeDocument/relationships/comments" Target="comments.xml"/><Relationship Id="rId14" Type="http://purl.oclc.org/ooxml/officeDocument/relationships/footer" Target="footer1.xml"/><Relationship Id="rId22" Type="http://purl.oclc.org/ooxml/officeDocument/relationships/header" Target="header4.xml"/><Relationship Id="rId27" Type="http://purl.oclc.org/ooxml/officeDocument/relationships/footer" Target="footer6.xml"/><Relationship Id="rId30" Type="http://purl.oclc.org/ooxml/officeDocument/relationships/footer" Target="footer7.xml"/><Relationship Id="rId35" Type="http://purl.oclc.org/ooxml/officeDocument/relationships/diagramData" Target="diagrams/data1.xml"/></Relationships>
</file>

<file path=word/charts/_rels/chart1.xml.rels><?xml version="1.0" encoding="UTF-8" standalone="yes"?>
<Relationships xmlns="http://schemas.openxmlformats.org/package/2006/relationships"><Relationship Id="rId1" Type="http://purl.oclc.org/ooxml/officeDocument/relationships/package" Target="../embeddings/Microsoft_Excel_Worksheet1.xlsx"/></Relationships>
</file>

<file path=word/charts/chart1.xml><?xml version="1.0" encoding="utf-8"?>
<c:chartSpace xmlns:c="http://purl.oclc.org/ooxml/drawingml/chart" xmlns:a="http://purl.oclc.org/ooxml/drawingml/main" xmlns:r="http://purl.oclc.org/ooxml/officeDocument/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219"/>
        <c:overlap val="-27"/>
        <c:axId val="548922456"/>
        <c:axId val="548922848"/>
      </c:barChart>
      <c:catAx>
        <c:axId val="548922456"/>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48922848"/>
        <c:crosses val="autoZero"/>
        <c:auto val="1"/>
        <c:lblAlgn val="ctr"/>
        <c:lblOffset val="100"/>
        <c:noMultiLvlLbl val="0"/>
      </c:catAx>
      <c:valAx>
        <c:axId val="548922848"/>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48922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1">
    <c:autoUpdate val="0"/>
  </c:externalData>
</c:chartSpace>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F234BCEC-6073-447A-AE27-5A711EA9B02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4B6711F0-9784-4ECD-A01A-61C95ED41683}">
      <dgm:prSet phldrT="[Text]"/>
      <dgm:spPr/>
      <dgm:t>
        <a:bodyPr/>
        <a:lstStyle/>
        <a:p>
          <a:r>
            <a:rPr lang="en-US"/>
            <a:t>Item 1</a:t>
          </a:r>
        </a:p>
      </dgm:t>
    </dgm:pt>
    <dgm:pt modelId="{B8A7512B-6B55-401D-917F-ED48EA840000}" type="parTrans" cxnId="{0D540088-96BB-4126-8FD0-C20FC4B05131}">
      <dgm:prSet/>
      <dgm:spPr/>
      <dgm:t>
        <a:bodyPr/>
        <a:lstStyle/>
        <a:p>
          <a:endParaRPr lang="en-US"/>
        </a:p>
      </dgm:t>
    </dgm:pt>
    <dgm:pt modelId="{ACF89A07-B067-459D-8648-8DC6675E2C24}" type="sibTrans" cxnId="{0D540088-96BB-4126-8FD0-C20FC4B05131}">
      <dgm:prSet/>
      <dgm:spPr/>
      <dgm:t>
        <a:bodyPr/>
        <a:lstStyle/>
        <a:p>
          <a:endParaRPr lang="en-US"/>
        </a:p>
      </dgm:t>
    </dgm:pt>
    <dgm:pt modelId="{2233FC90-28FF-4E61-886E-4273680BB6D3}">
      <dgm:prSet phldrT="[Text]"/>
      <dgm:spPr/>
      <dgm:t>
        <a:bodyPr/>
        <a:lstStyle/>
        <a:p>
          <a:r>
            <a:rPr lang="en-US"/>
            <a:t>Item 2</a:t>
          </a:r>
        </a:p>
      </dgm:t>
    </dgm:pt>
    <dgm:pt modelId="{803F5A71-6A7C-46F2-BDB0-5E8AD6371437}" type="parTrans" cxnId="{EC877EB0-AB4C-4510-8AA5-E9E7AE9477DE}">
      <dgm:prSet/>
      <dgm:spPr/>
      <dgm:t>
        <a:bodyPr/>
        <a:lstStyle/>
        <a:p>
          <a:endParaRPr lang="en-US"/>
        </a:p>
      </dgm:t>
    </dgm:pt>
    <dgm:pt modelId="{FF7E39A4-2AE3-462D-8EB9-601EBFDD3943}" type="sibTrans" cxnId="{EC877EB0-AB4C-4510-8AA5-E9E7AE9477DE}">
      <dgm:prSet/>
      <dgm:spPr/>
      <dgm:t>
        <a:bodyPr/>
        <a:lstStyle/>
        <a:p>
          <a:endParaRPr lang="en-US"/>
        </a:p>
      </dgm:t>
    </dgm:pt>
    <dgm:pt modelId="{C152DEE9-0C99-47F2-9D77-9C596C51F41B}">
      <dgm:prSet phldrT="[Text]"/>
      <dgm:spPr/>
      <dgm:t>
        <a:bodyPr/>
        <a:lstStyle/>
        <a:p>
          <a:r>
            <a:rPr lang="en-US"/>
            <a:t>Item 3</a:t>
          </a:r>
        </a:p>
      </dgm:t>
    </dgm:pt>
    <dgm:pt modelId="{6E783AAD-C7CB-495F-A819-B60A42732337}" type="parTrans" cxnId="{6A69AF1C-E2A2-468D-9616-496EA7F68C32}">
      <dgm:prSet/>
      <dgm:spPr/>
      <dgm:t>
        <a:bodyPr/>
        <a:lstStyle/>
        <a:p>
          <a:endParaRPr lang="en-US"/>
        </a:p>
      </dgm:t>
    </dgm:pt>
    <dgm:pt modelId="{1858B730-3CAF-456D-9D67-8FE7D37DD423}" type="sibTrans" cxnId="{6A69AF1C-E2A2-468D-9616-496EA7F68C32}">
      <dgm:prSet/>
      <dgm:spPr/>
      <dgm:t>
        <a:bodyPr/>
        <a:lstStyle/>
        <a:p>
          <a:endParaRPr lang="en-US"/>
        </a:p>
      </dgm:t>
    </dgm:pt>
    <dgm:pt modelId="{EBC89927-B953-4BAF-8E05-2A50C0B48C33}" type="pres">
      <dgm:prSet presAssocID="{F234BCEC-6073-447A-AE27-5A711EA9B02B}" presName="linear" presStyleCnt="0">
        <dgm:presLayoutVars>
          <dgm:dir/>
          <dgm:animLvl val="lvl"/>
          <dgm:resizeHandles val="exact"/>
        </dgm:presLayoutVars>
      </dgm:prSet>
      <dgm:spPr/>
      <dgm:t>
        <a:bodyPr/>
        <a:lstStyle/>
        <a:p>
          <a:endParaRPr lang="en-US"/>
        </a:p>
      </dgm:t>
    </dgm:pt>
    <dgm:pt modelId="{928A5A45-95B1-4D49-9D44-D226F93A92D7}" type="pres">
      <dgm:prSet presAssocID="{4B6711F0-9784-4ECD-A01A-61C95ED41683}" presName="parentLin" presStyleCnt="0"/>
      <dgm:spPr/>
    </dgm:pt>
    <dgm:pt modelId="{ABBFFC1D-C209-428E-A439-F29E8BD3626E}" type="pres">
      <dgm:prSet presAssocID="{4B6711F0-9784-4ECD-A01A-61C95ED41683}" presName="parentLeftMargin" presStyleLbl="node1" presStyleIdx="0" presStyleCnt="3"/>
      <dgm:spPr/>
      <dgm:t>
        <a:bodyPr/>
        <a:lstStyle/>
        <a:p>
          <a:endParaRPr lang="en-US"/>
        </a:p>
      </dgm:t>
    </dgm:pt>
    <dgm:pt modelId="{BEDA8E25-BDC8-4169-BB3F-A5089091E57E}" type="pres">
      <dgm:prSet presAssocID="{4B6711F0-9784-4ECD-A01A-61C95ED41683}" presName="parentText" presStyleLbl="node1" presStyleIdx="0" presStyleCnt="3">
        <dgm:presLayoutVars>
          <dgm:chMax val="0"/>
          <dgm:bulletEnabled val="1"/>
        </dgm:presLayoutVars>
      </dgm:prSet>
      <dgm:spPr/>
      <dgm:t>
        <a:bodyPr/>
        <a:lstStyle/>
        <a:p>
          <a:endParaRPr lang="en-US"/>
        </a:p>
      </dgm:t>
    </dgm:pt>
    <dgm:pt modelId="{C1196124-FB41-4127-ACA1-E937855C994F}" type="pres">
      <dgm:prSet presAssocID="{4B6711F0-9784-4ECD-A01A-61C95ED41683}" presName="negativeSpace" presStyleCnt="0"/>
      <dgm:spPr/>
    </dgm:pt>
    <dgm:pt modelId="{E69C432B-90BC-4ABD-87CA-31144D9DEE3F}" type="pres">
      <dgm:prSet presAssocID="{4B6711F0-9784-4ECD-A01A-61C95ED41683}" presName="childText" presStyleLbl="conFgAcc1" presStyleIdx="0" presStyleCnt="3">
        <dgm:presLayoutVars>
          <dgm:bulletEnabled val="1"/>
        </dgm:presLayoutVars>
      </dgm:prSet>
      <dgm:spPr/>
    </dgm:pt>
    <dgm:pt modelId="{5B4D6D5B-FD54-40B7-B57D-5D5EF43F9E49}" type="pres">
      <dgm:prSet presAssocID="{ACF89A07-B067-459D-8648-8DC6675E2C24}" presName="spaceBetweenRectangles" presStyleCnt="0"/>
      <dgm:spPr/>
    </dgm:pt>
    <dgm:pt modelId="{714E05C5-0C60-4C73-B9E9-9AD9615E5B5F}" type="pres">
      <dgm:prSet presAssocID="{2233FC90-28FF-4E61-886E-4273680BB6D3}" presName="parentLin" presStyleCnt="0"/>
      <dgm:spPr/>
    </dgm:pt>
    <dgm:pt modelId="{729DC15F-8884-4D04-BE93-AD9A134C99A0}" type="pres">
      <dgm:prSet presAssocID="{2233FC90-28FF-4E61-886E-4273680BB6D3}" presName="parentLeftMargin" presStyleLbl="node1" presStyleIdx="0" presStyleCnt="3"/>
      <dgm:spPr/>
      <dgm:t>
        <a:bodyPr/>
        <a:lstStyle/>
        <a:p>
          <a:endParaRPr lang="en-US"/>
        </a:p>
      </dgm:t>
    </dgm:pt>
    <dgm:pt modelId="{F5A6B133-1EFE-4696-B2F5-83299B17DBDD}" type="pres">
      <dgm:prSet presAssocID="{2233FC90-28FF-4E61-886E-4273680BB6D3}" presName="parentText" presStyleLbl="node1" presStyleIdx="1" presStyleCnt="3">
        <dgm:presLayoutVars>
          <dgm:chMax val="0"/>
          <dgm:bulletEnabled val="1"/>
        </dgm:presLayoutVars>
      </dgm:prSet>
      <dgm:spPr/>
      <dgm:t>
        <a:bodyPr/>
        <a:lstStyle/>
        <a:p>
          <a:endParaRPr lang="en-US"/>
        </a:p>
      </dgm:t>
    </dgm:pt>
    <dgm:pt modelId="{154EB3C3-8DDD-450D-8565-C1454672828E}" type="pres">
      <dgm:prSet presAssocID="{2233FC90-28FF-4E61-886E-4273680BB6D3}" presName="negativeSpace" presStyleCnt="0"/>
      <dgm:spPr/>
    </dgm:pt>
    <dgm:pt modelId="{D228189E-4DE6-4C15-BA6B-580A06BBE021}" type="pres">
      <dgm:prSet presAssocID="{2233FC90-28FF-4E61-886E-4273680BB6D3}" presName="childText" presStyleLbl="conFgAcc1" presStyleIdx="1" presStyleCnt="3">
        <dgm:presLayoutVars>
          <dgm:bulletEnabled val="1"/>
        </dgm:presLayoutVars>
      </dgm:prSet>
      <dgm:spPr/>
    </dgm:pt>
    <dgm:pt modelId="{E09E2836-3EF6-45E4-AE86-2CF466B355DF}" type="pres">
      <dgm:prSet presAssocID="{FF7E39A4-2AE3-462D-8EB9-601EBFDD3943}" presName="spaceBetweenRectangles" presStyleCnt="0"/>
      <dgm:spPr/>
    </dgm:pt>
    <dgm:pt modelId="{41AAB4C1-E472-4856-AA34-0E2326939948}" type="pres">
      <dgm:prSet presAssocID="{C152DEE9-0C99-47F2-9D77-9C596C51F41B}" presName="parentLin" presStyleCnt="0"/>
      <dgm:spPr/>
    </dgm:pt>
    <dgm:pt modelId="{94C881B7-9C0B-4FEE-8CDB-EC9376DA67A3}" type="pres">
      <dgm:prSet presAssocID="{C152DEE9-0C99-47F2-9D77-9C596C51F41B}" presName="parentLeftMargin" presStyleLbl="node1" presStyleIdx="1" presStyleCnt="3"/>
      <dgm:spPr/>
      <dgm:t>
        <a:bodyPr/>
        <a:lstStyle/>
        <a:p>
          <a:endParaRPr lang="en-US"/>
        </a:p>
      </dgm:t>
    </dgm:pt>
    <dgm:pt modelId="{754D8052-5098-4050-BEE9-FA0490150674}" type="pres">
      <dgm:prSet presAssocID="{C152DEE9-0C99-47F2-9D77-9C596C51F41B}" presName="parentText" presStyleLbl="node1" presStyleIdx="2" presStyleCnt="3">
        <dgm:presLayoutVars>
          <dgm:chMax val="0"/>
          <dgm:bulletEnabled val="1"/>
        </dgm:presLayoutVars>
      </dgm:prSet>
      <dgm:spPr/>
      <dgm:t>
        <a:bodyPr/>
        <a:lstStyle/>
        <a:p>
          <a:endParaRPr lang="en-US"/>
        </a:p>
      </dgm:t>
    </dgm:pt>
    <dgm:pt modelId="{1624522F-649F-4321-86F1-94846B88F337}" type="pres">
      <dgm:prSet presAssocID="{C152DEE9-0C99-47F2-9D77-9C596C51F41B}" presName="negativeSpace" presStyleCnt="0"/>
      <dgm:spPr/>
    </dgm:pt>
    <dgm:pt modelId="{F1365A1B-AEBD-4394-BB4A-4FD93ABEF638}" type="pres">
      <dgm:prSet presAssocID="{C152DEE9-0C99-47F2-9D77-9C596C51F41B}" presName="childText" presStyleLbl="conFgAcc1" presStyleIdx="2" presStyleCnt="3">
        <dgm:presLayoutVars>
          <dgm:bulletEnabled val="1"/>
        </dgm:presLayoutVars>
      </dgm:prSet>
      <dgm:spPr/>
    </dgm:pt>
  </dgm:ptLst>
  <dgm:cxnLst>
    <dgm:cxn modelId="{06FC2034-403A-4945-9A5C-4537611689A5}" type="presOf" srcId="{F234BCEC-6073-447A-AE27-5A711EA9B02B}" destId="{EBC89927-B953-4BAF-8E05-2A50C0B48C33}" srcOrd="0" destOrd="0" presId="urn:microsoft.com/office/officeart/2005/8/layout/list1"/>
    <dgm:cxn modelId="{C737DC39-D766-4F3A-8244-E1EEB9E73331}" type="presOf" srcId="{4B6711F0-9784-4ECD-A01A-61C95ED41683}" destId="{ABBFFC1D-C209-428E-A439-F29E8BD3626E}" srcOrd="0" destOrd="0" presId="urn:microsoft.com/office/officeart/2005/8/layout/list1"/>
    <dgm:cxn modelId="{A33DA064-DE97-4CA8-8635-BCDAE7D00EAF}" type="presOf" srcId="{C152DEE9-0C99-47F2-9D77-9C596C51F41B}" destId="{94C881B7-9C0B-4FEE-8CDB-EC9376DA67A3}" srcOrd="0" destOrd="0" presId="urn:microsoft.com/office/officeart/2005/8/layout/list1"/>
    <dgm:cxn modelId="{EB2CD44B-382B-4C9B-A7A6-E79C2E564F5E}" type="presOf" srcId="{C152DEE9-0C99-47F2-9D77-9C596C51F41B}" destId="{754D8052-5098-4050-BEE9-FA0490150674}" srcOrd="1" destOrd="0" presId="urn:microsoft.com/office/officeart/2005/8/layout/list1"/>
    <dgm:cxn modelId="{79D56A01-97CA-4A76-B90E-4C36B8DCE364}" type="presOf" srcId="{4B6711F0-9784-4ECD-A01A-61C95ED41683}" destId="{BEDA8E25-BDC8-4169-BB3F-A5089091E57E}" srcOrd="1" destOrd="0" presId="urn:microsoft.com/office/officeart/2005/8/layout/list1"/>
    <dgm:cxn modelId="{0DED2A21-B6AB-4E77-AB3D-B0FA39008D05}" type="presOf" srcId="{2233FC90-28FF-4E61-886E-4273680BB6D3}" destId="{F5A6B133-1EFE-4696-B2F5-83299B17DBDD}" srcOrd="1" destOrd="0" presId="urn:microsoft.com/office/officeart/2005/8/layout/list1"/>
    <dgm:cxn modelId="{0D540088-96BB-4126-8FD0-C20FC4B05131}" srcId="{F234BCEC-6073-447A-AE27-5A711EA9B02B}" destId="{4B6711F0-9784-4ECD-A01A-61C95ED41683}" srcOrd="0" destOrd="0" parTransId="{B8A7512B-6B55-401D-917F-ED48EA840000}" sibTransId="{ACF89A07-B067-459D-8648-8DC6675E2C24}"/>
    <dgm:cxn modelId="{6A69AF1C-E2A2-468D-9616-496EA7F68C32}" srcId="{F234BCEC-6073-447A-AE27-5A711EA9B02B}" destId="{C152DEE9-0C99-47F2-9D77-9C596C51F41B}" srcOrd="2" destOrd="0" parTransId="{6E783AAD-C7CB-495F-A819-B60A42732337}" sibTransId="{1858B730-3CAF-456D-9D67-8FE7D37DD423}"/>
    <dgm:cxn modelId="{996D2042-975F-4F28-990F-97103AF08226}" type="presOf" srcId="{2233FC90-28FF-4E61-886E-4273680BB6D3}" destId="{729DC15F-8884-4D04-BE93-AD9A134C99A0}" srcOrd="0" destOrd="0" presId="urn:microsoft.com/office/officeart/2005/8/layout/list1"/>
    <dgm:cxn modelId="{EC877EB0-AB4C-4510-8AA5-E9E7AE9477DE}" srcId="{F234BCEC-6073-447A-AE27-5A711EA9B02B}" destId="{2233FC90-28FF-4E61-886E-4273680BB6D3}" srcOrd="1" destOrd="0" parTransId="{803F5A71-6A7C-46F2-BDB0-5E8AD6371437}" sibTransId="{FF7E39A4-2AE3-462D-8EB9-601EBFDD3943}"/>
    <dgm:cxn modelId="{1A59EEB3-AD82-47F4-8020-E2C81C7CC127}" type="presParOf" srcId="{EBC89927-B953-4BAF-8E05-2A50C0B48C33}" destId="{928A5A45-95B1-4D49-9D44-D226F93A92D7}" srcOrd="0" destOrd="0" presId="urn:microsoft.com/office/officeart/2005/8/layout/list1"/>
    <dgm:cxn modelId="{0812B2FA-DCF8-473A-A38A-2C250F8C81EB}" type="presParOf" srcId="{928A5A45-95B1-4D49-9D44-D226F93A92D7}" destId="{ABBFFC1D-C209-428E-A439-F29E8BD3626E}" srcOrd="0" destOrd="0" presId="urn:microsoft.com/office/officeart/2005/8/layout/list1"/>
    <dgm:cxn modelId="{50D93361-658F-4662-9FE3-F07DA1BCA0A2}" type="presParOf" srcId="{928A5A45-95B1-4D49-9D44-D226F93A92D7}" destId="{BEDA8E25-BDC8-4169-BB3F-A5089091E57E}" srcOrd="1" destOrd="0" presId="urn:microsoft.com/office/officeart/2005/8/layout/list1"/>
    <dgm:cxn modelId="{D83C366B-1B9B-4DF5-B204-83A951D9972A}" type="presParOf" srcId="{EBC89927-B953-4BAF-8E05-2A50C0B48C33}" destId="{C1196124-FB41-4127-ACA1-E937855C994F}" srcOrd="1" destOrd="0" presId="urn:microsoft.com/office/officeart/2005/8/layout/list1"/>
    <dgm:cxn modelId="{CFA82627-6CA3-4153-A275-E9D20BA53ECF}" type="presParOf" srcId="{EBC89927-B953-4BAF-8E05-2A50C0B48C33}" destId="{E69C432B-90BC-4ABD-87CA-31144D9DEE3F}" srcOrd="2" destOrd="0" presId="urn:microsoft.com/office/officeart/2005/8/layout/list1"/>
    <dgm:cxn modelId="{8D2C9F24-E53F-4A7D-BC8A-B4CAB7BADB34}" type="presParOf" srcId="{EBC89927-B953-4BAF-8E05-2A50C0B48C33}" destId="{5B4D6D5B-FD54-40B7-B57D-5D5EF43F9E49}" srcOrd="3" destOrd="0" presId="urn:microsoft.com/office/officeart/2005/8/layout/list1"/>
    <dgm:cxn modelId="{840C8481-E876-410A-8AA1-6DFC73D57CAF}" type="presParOf" srcId="{EBC89927-B953-4BAF-8E05-2A50C0B48C33}" destId="{714E05C5-0C60-4C73-B9E9-9AD9615E5B5F}" srcOrd="4" destOrd="0" presId="urn:microsoft.com/office/officeart/2005/8/layout/list1"/>
    <dgm:cxn modelId="{A65736F8-106C-4552-A5BD-48F42B964CF2}" type="presParOf" srcId="{714E05C5-0C60-4C73-B9E9-9AD9615E5B5F}" destId="{729DC15F-8884-4D04-BE93-AD9A134C99A0}" srcOrd="0" destOrd="0" presId="urn:microsoft.com/office/officeart/2005/8/layout/list1"/>
    <dgm:cxn modelId="{C4B14FCE-46D4-4F16-B009-84540C0B05B2}" type="presParOf" srcId="{714E05C5-0C60-4C73-B9E9-9AD9615E5B5F}" destId="{F5A6B133-1EFE-4696-B2F5-83299B17DBDD}" srcOrd="1" destOrd="0" presId="urn:microsoft.com/office/officeart/2005/8/layout/list1"/>
    <dgm:cxn modelId="{C6A6F44C-A284-4F6A-8A87-7276D6D8002F}" type="presParOf" srcId="{EBC89927-B953-4BAF-8E05-2A50C0B48C33}" destId="{154EB3C3-8DDD-450D-8565-C1454672828E}" srcOrd="5" destOrd="0" presId="urn:microsoft.com/office/officeart/2005/8/layout/list1"/>
    <dgm:cxn modelId="{B5064B1F-59CF-4732-84A1-01B7E8D756E7}" type="presParOf" srcId="{EBC89927-B953-4BAF-8E05-2A50C0B48C33}" destId="{D228189E-4DE6-4C15-BA6B-580A06BBE021}" srcOrd="6" destOrd="0" presId="urn:microsoft.com/office/officeart/2005/8/layout/list1"/>
    <dgm:cxn modelId="{5EDB74F7-A511-4095-A3B3-C032311A39F2}" type="presParOf" srcId="{EBC89927-B953-4BAF-8E05-2A50C0B48C33}" destId="{E09E2836-3EF6-45E4-AE86-2CF466B355DF}" srcOrd="7" destOrd="0" presId="urn:microsoft.com/office/officeart/2005/8/layout/list1"/>
    <dgm:cxn modelId="{ECAF2CB2-56BA-45A3-9EE7-09F38D7BD293}" type="presParOf" srcId="{EBC89927-B953-4BAF-8E05-2A50C0B48C33}" destId="{41AAB4C1-E472-4856-AA34-0E2326939948}" srcOrd="8" destOrd="0" presId="urn:microsoft.com/office/officeart/2005/8/layout/list1"/>
    <dgm:cxn modelId="{4F9566E9-DEA1-4C1F-9855-7D8E37F49D6E}" type="presParOf" srcId="{41AAB4C1-E472-4856-AA34-0E2326939948}" destId="{94C881B7-9C0B-4FEE-8CDB-EC9376DA67A3}" srcOrd="0" destOrd="0" presId="urn:microsoft.com/office/officeart/2005/8/layout/list1"/>
    <dgm:cxn modelId="{C9AC7885-A07B-404D-9FFF-0FD5CEB6EFD3}" type="presParOf" srcId="{41AAB4C1-E472-4856-AA34-0E2326939948}" destId="{754D8052-5098-4050-BEE9-FA0490150674}" srcOrd="1" destOrd="0" presId="urn:microsoft.com/office/officeart/2005/8/layout/list1"/>
    <dgm:cxn modelId="{3DC6D00D-1E16-4400-B3D1-0036B421F3DB}" type="presParOf" srcId="{EBC89927-B953-4BAF-8E05-2A50C0B48C33}" destId="{1624522F-649F-4321-86F1-94846B88F337}" srcOrd="9" destOrd="0" presId="urn:microsoft.com/office/officeart/2005/8/layout/list1"/>
    <dgm:cxn modelId="{21C8AAA2-971E-4D34-B999-30A81C80DA88}" type="presParOf" srcId="{EBC89927-B953-4BAF-8E05-2A50C0B48C33}" destId="{F1365A1B-AEBD-4394-BB4A-4FD93ABEF638}" srcOrd="10" destOrd="0" presId="urn:microsoft.com/office/officeart/2005/8/layout/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E69C432B-90BC-4ABD-87CA-31144D9DEE3F}">
      <dsp:nvSpPr>
        <dsp:cNvPr id="0" name=""/>
        <dsp:cNvSpPr/>
      </dsp:nvSpPr>
      <dsp:spPr>
        <a:xfrm>
          <a:off x="0" y="386280"/>
          <a:ext cx="5486400" cy="604800"/>
        </a:xfrm>
        <a:prstGeom prst="rect">
          <a:avLst/>
        </a:prstGeom>
        <a:solidFill>
          <a:schemeClr val="lt1">
            <a:alpha val="90%"/>
            <a:hueOff val="0"/>
            <a:satOff val="0%"/>
            <a:lumOff val="0%"/>
            <a:alphaOff val="0%"/>
          </a:schemeClr>
        </a:solidFill>
        <a:ln w="12700" cap="flat" cmpd="sng" algn="ctr">
          <a:solidFill>
            <a:schemeClr val="accen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sp>
    <dsp:sp modelId="{BEDA8E25-BDC8-4169-BB3F-A5089091E57E}">
      <dsp:nvSpPr>
        <dsp:cNvPr id="0" name=""/>
        <dsp:cNvSpPr/>
      </dsp:nvSpPr>
      <dsp:spPr>
        <a:xfrm>
          <a:off x="274320" y="3204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
            </a:lnSpc>
            <a:spcBef>
              <a:spcPct val="0%"/>
            </a:spcBef>
            <a:spcAft>
              <a:spcPct val="35%"/>
            </a:spcAft>
          </a:pPr>
          <a:r>
            <a:rPr lang="en-US" sz="2400" kern="1200"/>
            <a:t>Item 1</a:t>
          </a:r>
        </a:p>
      </dsp:txBody>
      <dsp:txXfrm>
        <a:off x="308905" y="66625"/>
        <a:ext cx="3771310" cy="639310"/>
      </dsp:txXfrm>
    </dsp:sp>
    <dsp:sp modelId="{D228189E-4DE6-4C15-BA6B-580A06BBE021}">
      <dsp:nvSpPr>
        <dsp:cNvPr id="0" name=""/>
        <dsp:cNvSpPr/>
      </dsp:nvSpPr>
      <dsp:spPr>
        <a:xfrm>
          <a:off x="0" y="1474920"/>
          <a:ext cx="5486400" cy="604800"/>
        </a:xfrm>
        <a:prstGeom prst="rect">
          <a:avLst/>
        </a:prstGeom>
        <a:solidFill>
          <a:schemeClr val="lt1">
            <a:alpha val="90%"/>
            <a:hueOff val="0"/>
            <a:satOff val="0%"/>
            <a:lumOff val="0%"/>
            <a:alphaOff val="0%"/>
          </a:schemeClr>
        </a:solidFill>
        <a:ln w="12700" cap="flat" cmpd="sng" algn="ctr">
          <a:solidFill>
            <a:schemeClr val="accen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sp>
    <dsp:sp modelId="{F5A6B133-1EFE-4696-B2F5-83299B17DBDD}">
      <dsp:nvSpPr>
        <dsp:cNvPr id="0" name=""/>
        <dsp:cNvSpPr/>
      </dsp:nvSpPr>
      <dsp:spPr>
        <a:xfrm>
          <a:off x="274320" y="112068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
            </a:lnSpc>
            <a:spcBef>
              <a:spcPct val="0%"/>
            </a:spcBef>
            <a:spcAft>
              <a:spcPct val="35%"/>
            </a:spcAft>
          </a:pPr>
          <a:r>
            <a:rPr lang="en-US" sz="2400" kern="1200"/>
            <a:t>Item 2</a:t>
          </a:r>
        </a:p>
      </dsp:txBody>
      <dsp:txXfrm>
        <a:off x="308905" y="1155265"/>
        <a:ext cx="3771310" cy="639310"/>
      </dsp:txXfrm>
    </dsp:sp>
    <dsp:sp modelId="{F1365A1B-AEBD-4394-BB4A-4FD93ABEF638}">
      <dsp:nvSpPr>
        <dsp:cNvPr id="0" name=""/>
        <dsp:cNvSpPr/>
      </dsp:nvSpPr>
      <dsp:spPr>
        <a:xfrm>
          <a:off x="0" y="2563560"/>
          <a:ext cx="5486400" cy="604800"/>
        </a:xfrm>
        <a:prstGeom prst="rect">
          <a:avLst/>
        </a:prstGeom>
        <a:solidFill>
          <a:schemeClr val="lt1">
            <a:alpha val="90%"/>
            <a:hueOff val="0"/>
            <a:satOff val="0%"/>
            <a:lumOff val="0%"/>
            <a:alphaOff val="0%"/>
          </a:schemeClr>
        </a:solidFill>
        <a:ln w="12700" cap="flat" cmpd="sng" algn="ctr">
          <a:solidFill>
            <a:schemeClr val="accen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dsp:style>
    </dsp:sp>
    <dsp:sp modelId="{754D8052-5098-4050-BEE9-FA0490150674}">
      <dsp:nvSpPr>
        <dsp:cNvPr id="0" name=""/>
        <dsp:cNvSpPr/>
      </dsp:nvSpPr>
      <dsp:spPr>
        <a:xfrm>
          <a:off x="274320" y="2209320"/>
          <a:ext cx="3840480" cy="7084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1066800">
            <a:lnSpc>
              <a:spcPct val="90%"/>
            </a:lnSpc>
            <a:spcBef>
              <a:spcPct val="0%"/>
            </a:spcBef>
            <a:spcAft>
              <a:spcPct val="35%"/>
            </a:spcAft>
          </a:pPr>
          <a:r>
            <a:rPr lang="en-US" sz="2400" kern="1200"/>
            <a:t>Item 3</a:t>
          </a:r>
        </a:p>
      </dsp:txBody>
      <dsp:txXfrm>
        <a:off x="308905" y="2243905"/>
        <a:ext cx="3771310" cy="639310"/>
      </dsp:txXfrm>
    </dsp:sp>
  </dsp:spTree>
</dsp:drawing>
</file>

<file path=word/diagrams/layout1.xml><?xml version="1.0" encoding="utf-8"?>
<dgm:layoutDef xmlns:dgm="http://purl.oclc.org/ooxml/drawingml/diagram" xmlns:a="http://purl.oclc.org/ooxml/drawingml/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purl.oclc.org/ooxml/officeDocument/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purl.oclc.org/ooxml/officeDocument/relationships" r:blip="">
          <dgm:adjLst/>
        </dgm:shape>
        <dgm:presOf/>
        <dgm:constrLst/>
        <dgm:ruleLst/>
        <dgm:layoutNode name="parentLeftMargin">
          <dgm:alg type="sp"/>
          <dgm:shape xmlns:r="http://purl.oclc.org/ooxml/officeDocument/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purl.oclc.org/ooxml/officeDocument/relationships" type="roundRect" r:blip="">
            <dgm:adjLst/>
          </dgm:shape>
          <dgm:presOf axis="self" ptType="node"/>
          <dgm:constrLst>
            <dgm:constr type="tMarg"/>
            <dgm:constr type="bMarg"/>
          </dgm:constrLst>
          <dgm:ruleLst/>
        </dgm:layoutNode>
      </dgm:layoutNode>
      <dgm:layoutNode name="negativeSpace">
        <dgm:alg type="sp"/>
        <dgm:shape xmlns:r="http://purl.oclc.org/ooxml/officeDocument/relationships" r:blip="">
          <dgm:adjLst/>
        </dgm:shape>
        <dgm:presOf/>
        <dgm:constrLst/>
        <dgm:ruleLst/>
      </dgm:layoutNode>
      <dgm:layoutNode name="childText" styleLbl="conFgAcc1">
        <dgm:varLst>
          <dgm:bulletEnabled val="1"/>
        </dgm:varLst>
        <dgm:alg type="tx">
          <dgm:param type="stBulletLvl" val="1"/>
        </dgm:alg>
        <dgm:shape xmlns:r="http://purl.oclc.org/ooxml/officeDocument/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purl.oclc.org/ooxml/officeDocument/relationships" r:blip="">
            <dgm:adjLst/>
          </dgm:shape>
          <dgm:presOf/>
          <dgm:constrLst/>
          <dgm:ruleLst/>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PublishDate/>
  <Abstract>This is my interesting abstract</Abstract>
  <CompanyAddress/>
  <CompanyPhone/>
  <CompanyFax/>
  <CompanyEmail/>
</CoverPagePropertie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purl.oclc.org/ooxml/officeDocument/extendedProperties" xmlns:vt="http://purl.oclc.org/ooxml/officeDocument/docPropsVTypes">
  <Template>Normal.dotm</Template>
  <TotalTime>1</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2015-11-18T04:45:00Z</dcterms:created>
  <dcterms:modified xsi:type="dcterms:W3CDTF">2015-11-18T04:45:00Z</dcterms:modified>
</cp:coreProperties>
</file>