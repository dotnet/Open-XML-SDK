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1AF5BB" w14:textId="76EAE883" w:rsidR="00504B73" w:rsidRDefault="00504B73" w:rsidP="00504B73">
      <w:r>
        <w:t xml:space="preserve">Word 15 has a bunch of </w:t>
      </w:r>
      <w:commentRangeStart w:id="0"/>
      <w:commentRangeStart w:id="1"/>
      <w:commentRangeStart w:id="2"/>
      <w:commentRangeStart w:id="3"/>
      <w:r>
        <w:t xml:space="preserve">improvements </w:t>
      </w:r>
      <w:commentRangeEnd w:id="0"/>
      <w:r w:rsidR="00B40E16">
        <w:rPr>
          <w:rStyle w:val="CommentReference"/>
          <w:rFonts w:asciiTheme="minorHAnsi" w:hAnsiTheme="minorHAnsi" w:cstheme="minorBidi"/>
        </w:rPr>
        <w:commentReference w:id="0"/>
      </w:r>
      <w:commentRangeEnd w:id="1"/>
      <w:commentRangeEnd w:id="2"/>
      <w:r w:rsidR="003F2B0C">
        <w:rPr>
          <w:rStyle w:val="CommentReference"/>
          <w:rFonts w:asciiTheme="minorHAnsi" w:hAnsiTheme="minorHAnsi" w:cstheme="minorBidi"/>
        </w:rPr>
        <w:commentReference w:id="1"/>
      </w:r>
      <w:r w:rsidR="0008494D">
        <w:rPr>
          <w:rStyle w:val="CommentReference"/>
          <w:rFonts w:asciiTheme="minorHAnsi" w:hAnsiTheme="minorHAnsi" w:cstheme="minorBidi"/>
        </w:rPr>
        <w:commentReference w:id="2"/>
      </w:r>
      <w:commentRangeEnd w:id="3"/>
      <w:r w:rsidR="00B23EC5">
        <w:rPr>
          <w:rStyle w:val="CommentReference"/>
          <w:rFonts w:asciiTheme="minorHAnsi" w:hAnsiTheme="minorHAnsi" w:cstheme="minorBidi"/>
        </w:rPr>
        <w:commentReference w:id="3"/>
      </w:r>
      <w:r>
        <w:t xml:space="preserve">to the commenting scenario. In addition to an improved look and feel, you now have the ability to reply to comments and to mark them as “done.” One of the coolest things is </w:t>
      </w:r>
      <w:commentRangeStart w:id="4"/>
      <w:del w:id="5" w:author="Derek Rabideau" w:date="2011-03-25T09:44:00Z">
        <w:r w:rsidDel="00794075">
          <w:delText xml:space="preserve">that </w:delText>
        </w:r>
      </w:del>
      <w:r>
        <w:t xml:space="preserve">that Word shows you </w:t>
      </w:r>
      <w:ins w:id="6" w:author="Derek Rabideau" w:date="2011-03-25T09:35:00Z">
        <w:r w:rsidR="0008494D">
          <w:t xml:space="preserve">a </w:t>
        </w:r>
      </w:ins>
      <w:commentRangeEnd w:id="4"/>
      <w:ins w:id="7" w:author="Derek Rabideau" w:date="2011-03-25T09:45:00Z">
        <w:r w:rsidR="00794075">
          <w:rPr>
            <w:rStyle w:val="CommentReference"/>
            <w:rFonts w:asciiTheme="minorHAnsi" w:hAnsiTheme="minorHAnsi" w:cstheme="minorBidi"/>
          </w:rPr>
          <w:commentReference w:id="4"/>
        </w:r>
      </w:ins>
      <w:r>
        <w:t xml:space="preserve">lot more information about who authored a comment.  To try it </w:t>
      </w:r>
      <w:r w:rsidR="00B40E16">
        <w:t xml:space="preserve">out you can </w:t>
      </w:r>
      <w:r w:rsidR="00B40E16" w:rsidRPr="00B40E16">
        <w:t xml:space="preserve">install the </w:t>
      </w:r>
      <w:r w:rsidR="00B40E16" w:rsidRPr="00666E56">
        <w:rPr>
          <w:lang w:eastAsia="en-US"/>
        </w:rPr>
        <w:t>Office Dogfood Manager</w:t>
      </w:r>
      <w:r w:rsidR="00B40E16" w:rsidRPr="00B40E16">
        <w:rPr>
          <w:color w:val="E36C0A" w:themeColor="accent6" w:themeShade="BF"/>
        </w:rPr>
        <w:t xml:space="preserve"> </w:t>
      </w:r>
      <w:r w:rsidR="00B40E16">
        <w:t>-</w:t>
      </w:r>
      <w:r w:rsidR="00B40E16" w:rsidRPr="00B40E16">
        <w:t xml:space="preserve"> j</w:t>
      </w:r>
      <w:r w:rsidR="00B40E16">
        <w:t xml:space="preserve">ust </w:t>
      </w:r>
      <w:r>
        <w:t xml:space="preserve">make sure your User Name in Word Options is the same as your name on Exchange. </w:t>
      </w:r>
      <w:r w:rsidR="00B40E16">
        <w:t xml:space="preserve">  </w:t>
      </w:r>
      <w:bookmarkStart w:id="8" w:name="_GoBack"/>
      <w:bookmarkEnd w:id="8"/>
    </w:p>
    <w:sectPr w:rsidR="00504B73" w:rsidSect="00B40E16">
      <w:pgSz w:w="8640" w:h="14573" w:code="13"/>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Peter Amstein" w:date="2011-03-25T09:46:00Z" w:initials="PA">
    <w:p w14:paraId="6B51FDB1" w14:textId="77777777" w:rsidR="00B40E16" w:rsidRDefault="00B40E16">
      <w:pPr>
        <w:pStyle w:val="CommentText"/>
      </w:pPr>
      <w:r>
        <w:rPr>
          <w:rStyle w:val="CommentReference"/>
        </w:rPr>
        <w:annotationRef/>
      </w:r>
      <w:r>
        <w:t>I like this new feature.  Have I covered everything?</w:t>
      </w:r>
    </w:p>
  </w:comment>
  <w:comment w:id="1" w:author="Ken Anderson" w:date="2011-03-25T11:34:00Z" w:initials="KA">
    <w:p w14:paraId="32B98470" w14:textId="6E6EA7E2" w:rsidR="003F2B0C" w:rsidRDefault="003F2B0C">
      <w:pPr>
        <w:pStyle w:val="CommentText"/>
      </w:pPr>
      <w:r>
        <w:rPr>
          <w:rStyle w:val="CommentReference"/>
        </w:rPr>
        <w:annotationRef/>
      </w:r>
      <w:r>
        <w:t>Very cool.  Thanks Peter!</w:t>
      </w:r>
    </w:p>
  </w:comment>
  <w:comment w:id="2" w:author="Derek Rabideau" w:date="2011-03-25T09:46:00Z" w:initials="derekr">
    <w:p w14:paraId="4AB7E85C" w14:textId="16BAC637" w:rsidR="0008494D" w:rsidRDefault="0008494D">
      <w:pPr>
        <w:pStyle w:val="CommentText"/>
      </w:pPr>
      <w:r>
        <w:rPr>
          <w:rStyle w:val="CommentReference"/>
        </w:rPr>
        <w:annotationRef/>
      </w:r>
      <w:r>
        <w:t>So do I! I really like being able to reply to comments now.</w:t>
      </w:r>
      <w:r w:rsidR="00794075">
        <w:t xml:space="preserve"> Looks great.</w:t>
      </w:r>
    </w:p>
  </w:comment>
  <w:comment w:id="3" w:author="Stoyan Iordanov" w:date="2011-03-25T10:00:00Z" w:initials="SI">
    <w:p w14:paraId="20E636AE" w14:textId="167AD066" w:rsidR="00B23EC5" w:rsidRDefault="00B23EC5">
      <w:pPr>
        <w:pStyle w:val="CommentText"/>
      </w:pPr>
      <w:r>
        <w:rPr>
          <w:rStyle w:val="CommentReference"/>
        </w:rPr>
        <w:annotationRef/>
      </w:r>
      <w:r>
        <w:t>Don’t forget to also try our People integration—thanks, PCX!</w:t>
      </w:r>
    </w:p>
  </w:comment>
  <w:comment w:id="4" w:author="Derek Rabideau" w:date="2011-03-25T09:46:00Z" w:initials="derekr">
    <w:p w14:paraId="7E814083" w14:textId="1BD6B3C1" w:rsidR="00794075" w:rsidRDefault="00794075">
      <w:pPr>
        <w:pStyle w:val="CommentText"/>
      </w:pPr>
      <w:r>
        <w:rPr>
          <w:rStyle w:val="CommentReference"/>
        </w:rPr>
        <w:annotationRef/>
      </w:r>
      <w:r>
        <w:t xml:space="preserve">I added a missing word and removed a duplicate word here. Feel free to mark this comment as done once these changes have been noted </w:t>
      </w:r>
      <w:r>
        <w:sym w:font="Wingdings" w:char="F04A"/>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B51FDB1" w15:done="0"/>
  <w15:commentEx w15:paraId="32B98470" w15:paraIdParent="6B51FDB1" w15:done="0"/>
  <w15:commentEx w15:paraId="4AB7E85C" w15:paraIdParent="6B51FDB1" w15:done="0"/>
  <w15:commentEx w15:paraId="20E636AE" w15:paraIdParent="6B51FDB1" w15:done="0"/>
  <w15:commentEx w15:paraId="7E81408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B73"/>
    <w:rsid w:val="0008494D"/>
    <w:rsid w:val="003F2B0C"/>
    <w:rsid w:val="00504B73"/>
    <w:rsid w:val="00666E56"/>
    <w:rsid w:val="00794075"/>
    <w:rsid w:val="009C0180"/>
    <w:rsid w:val="00B23EC5"/>
    <w:rsid w:val="00B40E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D877F"/>
  <w15:docId w15:val="{C645D26F-3BE5-499F-A1C5-85FE87488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4B73"/>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04B73"/>
    <w:rPr>
      <w:sz w:val="16"/>
      <w:szCs w:val="16"/>
    </w:rPr>
  </w:style>
  <w:style w:type="paragraph" w:styleId="CommentText">
    <w:name w:val="annotation text"/>
    <w:basedOn w:val="Normal"/>
    <w:link w:val="CommentTextChar"/>
    <w:uiPriority w:val="99"/>
    <w:semiHidden/>
    <w:unhideWhenUsed/>
    <w:rsid w:val="00504B73"/>
    <w:pPr>
      <w:spacing w:after="200"/>
    </w:pPr>
    <w:rPr>
      <w:rFonts w:asciiTheme="minorHAnsi" w:hAnsiTheme="minorHAnsi" w:cstheme="minorBidi"/>
      <w:sz w:val="20"/>
      <w:szCs w:val="20"/>
    </w:rPr>
  </w:style>
  <w:style w:type="character" w:customStyle="1" w:styleId="CommentTextChar">
    <w:name w:val="Comment Text Char"/>
    <w:basedOn w:val="DefaultParagraphFont"/>
    <w:link w:val="CommentText"/>
    <w:uiPriority w:val="99"/>
    <w:semiHidden/>
    <w:rsid w:val="00504B73"/>
    <w:rPr>
      <w:sz w:val="20"/>
      <w:szCs w:val="20"/>
    </w:rPr>
  </w:style>
  <w:style w:type="paragraph" w:styleId="CommentSubject">
    <w:name w:val="annotation subject"/>
    <w:basedOn w:val="CommentText"/>
    <w:next w:val="CommentText"/>
    <w:link w:val="CommentSubjectChar"/>
    <w:uiPriority w:val="99"/>
    <w:semiHidden/>
    <w:unhideWhenUsed/>
    <w:rsid w:val="00504B73"/>
    <w:rPr>
      <w:b/>
      <w:bCs/>
    </w:rPr>
  </w:style>
  <w:style w:type="character" w:customStyle="1" w:styleId="CommentSubjectChar">
    <w:name w:val="Comment Subject Char"/>
    <w:basedOn w:val="CommentTextChar"/>
    <w:link w:val="CommentSubject"/>
    <w:uiPriority w:val="99"/>
    <w:semiHidden/>
    <w:rsid w:val="00504B73"/>
    <w:rPr>
      <w:b/>
      <w:bCs/>
      <w:sz w:val="20"/>
      <w:szCs w:val="20"/>
    </w:rPr>
  </w:style>
  <w:style w:type="paragraph" w:styleId="BalloonText">
    <w:name w:val="Balloon Text"/>
    <w:basedOn w:val="Normal"/>
    <w:link w:val="BalloonTextChar"/>
    <w:uiPriority w:val="99"/>
    <w:semiHidden/>
    <w:unhideWhenUsed/>
    <w:rsid w:val="00504B73"/>
    <w:rPr>
      <w:rFonts w:ascii="Tahoma" w:hAnsi="Tahoma" w:cs="Tahoma"/>
      <w:sz w:val="16"/>
      <w:szCs w:val="16"/>
    </w:rPr>
  </w:style>
  <w:style w:type="character" w:customStyle="1" w:styleId="BalloonTextChar">
    <w:name w:val="Balloon Text Char"/>
    <w:basedOn w:val="DefaultParagraphFont"/>
    <w:link w:val="BalloonText"/>
    <w:uiPriority w:val="99"/>
    <w:semiHidden/>
    <w:rsid w:val="00504B73"/>
    <w:rPr>
      <w:rFonts w:ascii="Tahoma" w:hAnsi="Tahoma" w:cs="Tahoma"/>
      <w:sz w:val="16"/>
      <w:szCs w:val="16"/>
    </w:rPr>
  </w:style>
  <w:style w:type="character" w:styleId="Hyperlink">
    <w:name w:val="Hyperlink"/>
    <w:basedOn w:val="DefaultParagraphFont"/>
    <w:uiPriority w:val="99"/>
    <w:semiHidden/>
    <w:unhideWhenUsed/>
    <w:rsid w:val="00B40E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9092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65</Words>
  <Characters>374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Amstein</dc:creator>
  <cp:lastModifiedBy>Eric White</cp:lastModifiedBy>
  <cp:revision>2</cp:revision>
  <dcterms:created xsi:type="dcterms:W3CDTF">2015-12-01T02:46:00Z</dcterms:created>
  <dcterms:modified xsi:type="dcterms:W3CDTF">2015-12-01T02:46:00Z</dcterms:modified>
</cp:coreProperties>
</file>