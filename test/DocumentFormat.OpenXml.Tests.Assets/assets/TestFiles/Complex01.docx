
<file path=[Content_Types].xml><?xml version="1.0" encoding="utf-8"?>
<Types xmlns="http://schemas.openxmlformats.org/package/2006/content-types">
  <Default Extension="bin"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3.bin" ContentType="image/png"/>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C8CD0" w14:textId="77777777" w:rsidR="0018060C" w:rsidRDefault="00894F66">
      <w:bookmarkStart w:id="0" w:name="_GoBack"/>
      <w:bookmarkEnd w:id="0"/>
      <w:r>
        <w:rPr>
          <w:noProof/>
        </w:rPr>
        <mc:AlternateContent>
          <mc:Choice Requires="wps">
            <w:drawing>
              <wp:anchor distT="0" distB="0" distL="114300" distR="114300" simplePos="0" relativeHeight="251659776" behindDoc="0" locked="0" layoutInCell="1" allowOverlap="1" wp14:anchorId="1EE8516C" wp14:editId="51885242">
                <wp:simplePos x="0" y="0"/>
                <wp:positionH relativeFrom="column">
                  <wp:posOffset>2422478</wp:posOffset>
                </wp:positionH>
                <wp:positionV relativeFrom="paragraph">
                  <wp:posOffset>211539</wp:posOffset>
                </wp:positionV>
                <wp:extent cx="2149522" cy="1207827"/>
                <wp:effectExtent l="0" t="0" r="79375" b="87630"/>
                <wp:wrapNone/>
                <wp:docPr id="1" name="Elbow Connector 6"/>
                <wp:cNvGraphicFramePr/>
                <a:graphic xmlns:a="http://schemas.openxmlformats.org/drawingml/2006/main">
                  <a:graphicData uri="http://schemas.microsoft.com/office/word/2010/wordprocessingShape">
                    <wps:wsp>
                      <wps:cNvCnPr/>
                      <wps:spPr>
                        <a:xfrm>
                          <a:off x="0" y="0"/>
                          <a:ext cx="2149522" cy="12078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819BC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90.75pt;margin-top:16.65pt;width:169.25pt;height:95.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75C88664" wp14:editId="28D8910E">
                <wp:simplePos x="0" y="0"/>
                <wp:positionH relativeFrom="column">
                  <wp:posOffset>2204112</wp:posOffset>
                </wp:positionH>
                <wp:positionV relativeFrom="paragraph">
                  <wp:posOffset>525439</wp:posOffset>
                </wp:positionV>
                <wp:extent cx="2354239" cy="962167"/>
                <wp:effectExtent l="0" t="19050" r="27305" b="28575"/>
                <wp:wrapNone/>
                <wp:docPr id="2" name="Curved Connector 5"/>
                <wp:cNvGraphicFramePr/>
                <a:graphic xmlns:a="http://schemas.openxmlformats.org/drawingml/2006/main">
                  <a:graphicData uri="http://schemas.microsoft.com/office/word/2010/wordprocessingShape">
                    <wps:wsp>
                      <wps:cNvCnPr/>
                      <wps:spPr>
                        <a:xfrm flipV="1">
                          <a:off x="0" y="0"/>
                          <a:ext cx="2354239" cy="962167"/>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48146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173.55pt;margin-top:41.35pt;width:185.35pt;height:75.7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" adj="10800" strokecolor="#5b9bd5 [3204]" strokeweight=".5pt">
                <v:stroke joinstyle="miter"/>
              </v:shape>
            </w:pict>
          </mc:Fallback>
        </mc:AlternateContent>
      </w:r>
      <w:r>
        <w:rPr>
          <w:noProof/>
        </w:rPr>
        <mc:AlternateContent>
          <mc:Choice Requires="wps">
            <w:drawing>
              <wp:inline distT="0" distB="0" distL="0" distR="0" wp14:anchorId="1741A120" wp14:editId="4BCF16B3">
                <wp:extent cx="5104263" cy="2122227"/>
                <wp:effectExtent l="0" t="0" r="0" b="0"/>
                <wp:docPr id="3" name="Rectangle 3"/>
                <wp:cNvGraphicFramePr/>
                <a:graphic xmlns:a="http://schemas.openxmlformats.org/drawingml/2006/main">
                  <a:graphicData uri="http://schemas.microsoft.com/office/word/2010/wordprocessingShape">
                    <wps:wsp>
                      <wps:cNvSpPr/>
                      <wps:spPr>
                        <a:xfrm>
                          <a:off x="0" y="0"/>
                          <a:ext cx="5104263" cy="21222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15451C" id="Rectangle 3" o:spid="_x0000_s1026" style="width:401.9pt;height:16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" filled="f" stroked="f" strokeweight="1pt">
                <w10:anchorlock/>
              </v:rect>
            </w:pict>
          </mc:Fallback>
        </mc:AlternateContent>
      </w:r>
      <w:r>
        <w:rPr>
          <w:noProof/>
        </w:rPr>
        <mc:AlternateContent>
          <mc:Choice Requires="wps">
            <w:drawing>
              <wp:anchor distT="0" distB="0" distL="114300" distR="114300" simplePos="0" relativeHeight="251655680" behindDoc="0" locked="0" layoutInCell="1" allowOverlap="1" wp14:anchorId="62A6B534" wp14:editId="30828679">
                <wp:simplePos x="0" y="0"/>
                <wp:positionH relativeFrom="column">
                  <wp:posOffset>1978925</wp:posOffset>
                </wp:positionH>
                <wp:positionV relativeFrom="paragraph">
                  <wp:posOffset>382137</wp:posOffset>
                </wp:positionV>
                <wp:extent cx="1160060" cy="320723"/>
                <wp:effectExtent l="0" t="19050" r="40640" b="41275"/>
                <wp:wrapNone/>
                <wp:docPr id="4" name="Right Arrow 2"/>
                <wp:cNvGraphicFramePr/>
                <a:graphic xmlns:a="http://schemas.openxmlformats.org/drawingml/2006/main">
                  <a:graphicData uri="http://schemas.microsoft.com/office/word/2010/wordprocessingShape">
                    <wps:wsp>
                      <wps:cNvSpPr/>
                      <wps:spPr>
                        <a:xfrm>
                          <a:off x="0" y="0"/>
                          <a:ext cx="1160060" cy="3207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417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55.8pt;margin-top:30.1pt;width:91.35pt;height:25.2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" adj="18614" fillcolor="#5b9bd5 [3204]" strokecolor="#1f4d78 [1604]" strokeweight="1pt"/>
            </w:pict>
          </mc:Fallback>
        </mc:AlternateContent>
      </w:r>
      <w:r>
        <w:rPr>
          <w:noProof/>
        </w:rPr>
        <mc:AlternateContent>
          <mc:Choice Requires="wps">
            <w:drawing>
              <wp:anchor distT="0" distB="0" distL="114300" distR="114300" simplePos="0" relativeHeight="251652608" behindDoc="0" locked="0" layoutInCell="1" allowOverlap="1" wp14:anchorId="1A6DB018" wp14:editId="7D093DEA">
                <wp:simplePos x="0" y="0"/>
                <wp:positionH relativeFrom="column">
                  <wp:posOffset>40943</wp:posOffset>
                </wp:positionH>
                <wp:positionV relativeFrom="paragraph">
                  <wp:posOffset>95534</wp:posOffset>
                </wp:positionV>
                <wp:extent cx="1692323" cy="1030406"/>
                <wp:effectExtent l="0" t="0" r="22225" b="17780"/>
                <wp:wrapNone/>
                <wp:docPr id="5" name="Rectangle 1"/>
                <wp:cNvGraphicFramePr/>
                <a:graphic xmlns:a="http://schemas.openxmlformats.org/drawingml/2006/main">
                  <a:graphicData uri="http://schemas.microsoft.com/office/word/2010/wordprocessingShape">
                    <wps:wsp>
                      <wps:cNvSpPr/>
                      <wps:spPr>
                        <a:xfrm>
                          <a:off x="0" y="0"/>
                          <a:ext cx="1692323" cy="1030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8433D" id="Rectangle 1" o:spid="_x0000_s1026" style="position:absolute;margin-left:3.2pt;margin-top:7.5pt;width:133.25pt;height:81.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" fillcolor="#5b9bd5 [3204]" strokecolor="#1f4d78 [1604]" strokeweight="1pt"/>
            </w:pict>
          </mc:Fallback>
        </mc:AlternateContent>
      </w:r>
    </w:p>
    <w:p w14:paraId="37F2C3E1" w14:textId="77777777" w:rsidR="00FA0396" w:rsidRPr="00F94915" w:rsidRDefault="007E6509" w:rsidP="00F94915">
      <w:r>
        <w:rPr>
          <w:noProof/>
        </w:rPr>
        <w:drawing>
          <wp:inline distT="0" distB="0" distL="0" distR="0" wp14:anchorId="669938DC" wp14:editId="1F273DB2">
            <wp:extent cx="5486400" cy="32004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51710B" w14:textId="77777777" w:rsidR="00270EE7" w:rsidRDefault="007E6509" w:rsidP="00270EE7">
      <w:pPr>
        <w:pStyle w:val="ListParagraph"/>
        <w:numPr>
          <w:ilvl w:val="0"/>
          <w:numId w:val="1"/>
        </w:numPr>
      </w:pPr>
      <w:r>
        <w:t>Video provides a powerful way to help you prove your point.</w:t>
      </w:r>
    </w:p>
    <w:p w14:paraId="0A6A98D4" w14:textId="77777777" w:rsidR="00270EE7" w:rsidRDefault="007E6509" w:rsidP="00270EE7">
      <w:pPr>
        <w:pStyle w:val="ListParagraph"/>
        <w:numPr>
          <w:ilvl w:val="1"/>
          <w:numId w:val="1"/>
        </w:numPr>
      </w:pPr>
      <w:r>
        <w:t>When you click Online Video, you can paste in the embed code for the video you want to add.</w:t>
      </w:r>
    </w:p>
    <w:p w14:paraId="3675AACC" w14:textId="77777777" w:rsidR="00270EE7" w:rsidRDefault="007E6509" w:rsidP="00270EE7">
      <w:pPr>
        <w:pStyle w:val="ListParagraph"/>
        <w:numPr>
          <w:ilvl w:val="1"/>
          <w:numId w:val="1"/>
        </w:numPr>
      </w:pPr>
      <w:r>
        <w:t>You can also type a keyword to search online for the video that best fits your document.</w:t>
      </w:r>
    </w:p>
    <w:p w14:paraId="5B262D46" w14:textId="77777777" w:rsidR="00270EE7" w:rsidRDefault="007E6509" w:rsidP="00270EE7">
      <w:pPr>
        <w:pStyle w:val="ListParagraph"/>
        <w:numPr>
          <w:ilvl w:val="0"/>
          <w:numId w:val="1"/>
        </w:numPr>
      </w:pPr>
      <w:r>
        <w:t>To make your document look professionally produced, Word provides header, footer, cover page, and text box designs that complement each other.</w:t>
      </w:r>
    </w:p>
    <w:p w14:paraId="62A3B61C" w14:textId="77777777" w:rsidR="00270EE7" w:rsidRDefault="007E6509" w:rsidP="00270EE7">
      <w:pPr>
        <w:pStyle w:val="ListParagraph"/>
        <w:numPr>
          <w:ilvl w:val="1"/>
          <w:numId w:val="1"/>
        </w:numPr>
      </w:pPr>
      <w:r>
        <w:t>For example, you can add a matching cover page, header, and sidebar.</w:t>
      </w:r>
    </w:p>
    <w:p w14:paraId="3D8E4EA7" w14:textId="77777777" w:rsidR="00270EE7" w:rsidRDefault="007E6509" w:rsidP="00270EE7">
      <w:pPr>
        <w:pStyle w:val="ListParagraph"/>
        <w:numPr>
          <w:ilvl w:val="1"/>
          <w:numId w:val="1"/>
        </w:numPr>
      </w:pPr>
      <w:r>
        <w:t>Click Insert and then choose the elements you want from the different galleries.</w:t>
      </w:r>
    </w:p>
    <w:p w14:paraId="176C2786" w14:textId="77777777" w:rsidR="00270EE7" w:rsidRDefault="007E6509" w:rsidP="00270EE7">
      <w:pPr>
        <w:pStyle w:val="ListParagraph"/>
        <w:numPr>
          <w:ilvl w:val="1"/>
          <w:numId w:val="1"/>
        </w:numPr>
      </w:pPr>
      <w:r>
        <w:t>Themes and styles also help keep your document coordinated.</w:t>
      </w:r>
    </w:p>
    <w:p w14:paraId="2B3504C4" w14:textId="77777777" w:rsidR="00270EE7" w:rsidRDefault="007E6509" w:rsidP="00270EE7">
      <w:pPr>
        <w:pStyle w:val="ListParagraph"/>
        <w:numPr>
          <w:ilvl w:val="2"/>
          <w:numId w:val="1"/>
        </w:numPr>
      </w:pPr>
      <w:r>
        <w:t>When you click Design and choose a new Theme, the pictures, charts, and SmartArt graphics change to match your new theme.</w:t>
      </w:r>
    </w:p>
    <w:p w14:paraId="2C0498D0" w14:textId="77777777" w:rsidR="00270EE7" w:rsidRDefault="007E6509" w:rsidP="00270EE7">
      <w:pPr>
        <w:pStyle w:val="ListParagraph"/>
        <w:numPr>
          <w:ilvl w:val="0"/>
          <w:numId w:val="1"/>
        </w:numPr>
      </w:pPr>
      <w:r>
        <w:t>When you apply styles, your headings change to match the new theme.</w:t>
      </w:r>
    </w:p>
    <w:p w14:paraId="47673396" w14:textId="77777777" w:rsidR="00270EE7" w:rsidRDefault="007E6509" w:rsidP="00270EE7">
      <w:pPr>
        <w:pStyle w:val="ListParagraph"/>
        <w:numPr>
          <w:ilvl w:val="1"/>
          <w:numId w:val="1"/>
        </w:numPr>
      </w:pPr>
      <w:r>
        <w:t>Save time in Word with new buttons that show up where you need them.</w:t>
      </w:r>
    </w:p>
    <w:p w14:paraId="5D32DB08" w14:textId="77777777" w:rsidR="008B7E91" w:rsidRDefault="007E6509" w:rsidP="008B7E91">
      <w:pPr>
        <w:spacing w:after="480"/>
      </w:pPr>
      <w:r>
        <w:t>Video provides a powerful way to help you prove your point. When you click Online Video, you can paste in the embed code for the video you want to add. You can also type a keyword to search online for the video that best fits your document.</w:t>
      </w:r>
    </w:p>
    <w:p w14:paraId="03099E12" w14:textId="77777777" w:rsidR="008B7E91" w:rsidRDefault="007E650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01DC0D" w14:textId="77777777" w:rsidR="008B7E91" w:rsidRDefault="007E6509" w:rsidP="008B7E91">
      <w:pPr>
        <w:spacing w:before="800"/>
      </w:pPr>
      <w:r>
        <w:t>Themes and styles also help keep your document coordinated. When you click Design and choose a new Theme, the pictures, charts, and SmartArt graphics change to match your new theme. When you apply styles, your headings change to match the new theme.</w:t>
      </w:r>
    </w:p>
    <w:p w14:paraId="1963AB74" w14:textId="77777777" w:rsidR="00C92A32" w:rsidRDefault="007E6509" w:rsidP="00C92A32">
      <w:pPr>
        <w:pStyle w:val="Heading1"/>
      </w:pPr>
      <w:r w:rsidRPr="00C92A32">
        <w:t>Heading 1</w:t>
      </w:r>
    </w:p>
    <w:p w14:paraId="1FB54B9F" w14:textId="77777777" w:rsidR="00C92A32" w:rsidRPr="00C92A32" w:rsidRDefault="007E6509" w:rsidP="00C92A32">
      <w:pPr>
        <w:pStyle w:val="Heading2"/>
      </w:pPr>
      <w:r>
        <w:t>This is Heading 2</w:t>
      </w:r>
    </w:p>
    <w:p w14:paraId="0922DB5F" w14:textId="77777777" w:rsidR="00BA359B" w:rsidRDefault="007E6509">
      <w:r w:rsidRPr="008F32D2">
        <w:rPr>
          <w:b/>
          <w:i/>
          <w:highlight w:val="yellow"/>
          <w:u w:val="single"/>
        </w:rPr>
        <w:t>Video provides a powerful way to help you prove your point.</w:t>
      </w:r>
      <w:r>
        <w:t xml:space="preserve"> When you click Online Video, you can paste in the embed code for the video you want to add. You can also type a keyword to search online for the video that best fits your document.</w:t>
      </w:r>
    </w:p>
    <w:p w14:paraId="19467F5D" w14:textId="77777777" w:rsidR="00C92A32" w:rsidRDefault="007E6509" w:rsidP="00C92A32">
      <w:pPr>
        <w:pStyle w:val="Heading1"/>
      </w:pPr>
      <w:r>
        <w:t>Second Heading 1</w:t>
      </w:r>
    </w:p>
    <w:p w14:paraId="4090E0F0" w14:textId="77777777" w:rsidR="00C92A32" w:rsidRDefault="007E6509">
      <w:r>
        <w:rPr>
          <w:noProof/>
        </w:rPr>
        <w:t>Lorem ipsum dolor sit amet, consectetuer adipiscing elit. Maecenas porttitor congue massa. Fusce posuere, magna sed pulvinar ultricies, purus lectus malesuada libero, sit amet commodo magna eros quis urna.</w:t>
      </w:r>
    </w:p>
    <w:p w14:paraId="11121BFA" w14:textId="77777777" w:rsidR="00C92A32" w:rsidRDefault="007E6509" w:rsidP="00C92A32">
      <w:pPr>
        <w:pStyle w:val="Heading2"/>
      </w:pPr>
      <w:r>
        <w:t>More Info</w:t>
      </w:r>
    </w:p>
    <w:p w14:paraId="7EC7EF8D" w14:textId="77777777" w:rsidR="00C92A32" w:rsidRDefault="007E6509">
      <w:r>
        <w:rPr>
          <w:noProof/>
        </w:rPr>
        <w:t>Lorem ipsum dolor sit amet, consectetuer adipiscing elit.</w:t>
      </w:r>
    </w:p>
    <w:p w14:paraId="573DFB18" w14:textId="77777777" w:rsidR="00BA359B" w:rsidRDefault="007E6509">
      <w:r>
        <w:t xml:space="preserve">When </w:t>
      </w:r>
      <w:commentRangeStart w:id="1"/>
      <w:r>
        <w:t>you click Online Video</w:t>
      </w:r>
      <w:commentRangeEnd w:id="1"/>
      <w:r>
        <w:rPr>
          <w:rStyle w:val="CommentReference"/>
        </w:rPr>
        <w:commentReference w:id="1"/>
      </w:r>
      <w:r>
        <w:t>, you can paste in the embed code for the video you want to add. You can also type a keyword to search online for the video that best fits your document.</w:t>
      </w:r>
    </w:p>
    <w:sdt>
      <w:sdtPr>
        <w:alias w:val="RichTextContentControl"/>
        <w:tag w:val="RichTextContentControl"/>
        <w:id w:val="1111861867"/>
      </w:sdtPr>
      <w:sdtEndPr/>
      <w:sdtContent>
        <w:p w14:paraId="7FD69FC2" w14:textId="77777777" w:rsidR="004D5B98" w:rsidRDefault="007E6509">
          <w:r>
            <w:t>Video provides a powerful way to help you prove your point. When you click Online Video, you can paste in the embed code for the video you want to add. You can also type a keyword to search online for the video that best fits your document.</w:t>
          </w:r>
        </w:p>
      </w:sdtContent>
    </w:sdt>
    <w:p w14:paraId="67BBBFB9" w14:textId="77777777" w:rsidR="004D5B98" w:rsidRDefault="007E6509">
      <w:r>
        <w:t xml:space="preserve">To </w:t>
      </w:r>
      <w:sdt>
        <w:sdtPr>
          <w:alias w:val="Plain text content control"/>
          <w:tag w:val="Plain text content control"/>
          <w:id w:val="-329529258"/>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sdt>
      <w:sdtPr>
        <w:id w:val="-132646417"/>
        <w:picture/>
      </w:sdtPr>
      <w:sdtEndPr/>
      <w:sdtContent>
        <w:p w14:paraId="28B70BED" w14:textId="77777777" w:rsidR="004D5B98" w:rsidRDefault="007E6509">
          <w:r>
            <w:rPr>
              <w:noProof/>
            </w:rPr>
            <w:drawing>
              <wp:inline distT="0" distB="0" distL="0" distR="0" wp14:anchorId="3F768D1D" wp14:editId="421054E5">
                <wp:extent cx="1903730" cy="1515822"/>
                <wp:effectExtent l="0" t="0" r="1270" b="825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1047533240"/>
        <w14:checkbox>
          <w14:checked w14:val="0"/>
          <w14:checkedState w14:val="2612" w14:font="Arial Unicode MS"/>
          <w14:uncheckedState w14:val="2610" w14:font="Arial Unicode MS"/>
        </w14:checkbox>
      </w:sdtPr>
      <w:sdtEndPr/>
      <w:sdtContent>
        <w:p w14:paraId="11515645" w14:textId="77777777" w:rsidR="004D5B98" w:rsidRDefault="007E6509">
          <w:r>
            <w:rPr>
              <w:rFonts w:ascii="MS Gothic" w:eastAsia="MS Gothic" w:hAnsi="MS Gothic" w:hint="eastAsia"/>
            </w:rPr>
            <w:t>☐</w:t>
          </w:r>
        </w:p>
      </w:sdtContent>
    </w:sdt>
    <w:sdt>
      <w:sdtPr>
        <w:alias w:val="ComboBoxContentControl"/>
        <w:tag w:val="ComboBoxContentControl"/>
        <w:id w:val="1891146277"/>
        <w:comboBox>
          <w:listItem w:displayText="One" w:value="One"/>
          <w:listItem w:displayText="Two" w:value="Two"/>
          <w:listItem w:displayText="Three" w:value="Three"/>
        </w:comboBox>
      </w:sdtPr>
      <w:sdtEndPr/>
      <w:sdtContent>
        <w:p w14:paraId="7867605E" w14:textId="77777777" w:rsidR="004D5B98" w:rsidRDefault="007E6509">
          <w:r>
            <w:t>Two</w:t>
          </w:r>
        </w:p>
      </w:sdtContent>
    </w:sdt>
    <w:p w14:paraId="30E8E50B" w14:textId="77777777" w:rsidR="00C32A83" w:rsidRDefault="007E6509">
      <w:r>
        <w:t xml:space="preserve">Video provides a powerful way to help you prove your point. When you click Online Video, you can paste in the embed code for the video you want to add. You can also type a keyword to search online for the video that best fits your document. </w:t>
      </w:r>
      <w:r>
        <w:rPr>
          <w:rStyle w:val="EndnoteReference"/>
        </w:rPr>
        <w:endnoteReference w:id="1"/>
      </w:r>
      <w:r>
        <w:t>To make your document look professionally produced, Word provides header, footer, cover page, and text box designs that complement each other. For example, you can add a matching cover page, header, and sidebar.</w:t>
      </w:r>
    </w:p>
    <w:p w14:paraId="71A7AA3D" w14:textId="77777777" w:rsidR="00CF7815" w:rsidRDefault="00441FF6">
      <w:pPr>
        <w:sectPr w:rsidR="00CF781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483ADECB" w14:textId="77777777" w:rsidR="005E2746" w:rsidRDefault="007E6509" w:rsidP="005E2746">
      <w:pPr>
        <w:pBdr>
          <w:top w:val="single" w:sz="4" w:space="1" w:color="auto"/>
          <w:left w:val="single" w:sz="4" w:space="4" w:color="auto"/>
          <w:bottom w:val="single" w:sz="4" w:space="1" w:color="auto"/>
          <w:right w:val="single" w:sz="4" w:space="4" w:color="auto"/>
        </w:pBdr>
      </w:pPr>
      <w:r>
        <w:t>Video provides a powerful way to help you prove your point. When you click Online Video, you can paste in the embed code for the video you want to add. You can also type a keyword to search online for the video that best fits your document.</w:t>
      </w:r>
    </w:p>
    <w:sdt>
      <w:sdtPr>
        <w:rPr>
          <w:b w:val="0"/>
          <w:bCs w:val="0"/>
          <w:noProof/>
          <w:color w:val="auto"/>
        </w:rPr>
        <w:alias w:val="MyTable"/>
        <w:tag w:val="MyTable"/>
        <w:id w:val="354002298"/>
      </w:sdtPr>
      <w:sdtEndPr>
        <w:rPr>
          <w:noProof w:val="0"/>
        </w:rPr>
      </w:sdtEndPr>
      <w:sdtContent>
        <w:tbl>
          <w:tblPr>
            <w:tblStyle w:val="GridTable4-Accent5"/>
            <w:tblW w:w="0" w:type="dxa"/>
            <w:tblLook w:val="04A0" w:firstRow="1" w:lastRow="0" w:firstColumn="1" w:lastColumn="0" w:noHBand="0" w:noVBand="1"/>
          </w:tblPr>
          <w:tblGrid>
            <w:gridCol w:w="3116"/>
            <w:gridCol w:w="3117"/>
            <w:gridCol w:w="3117"/>
          </w:tblGrid>
          <w:tr w:rsidR="00C4274D" w14:paraId="665D73C2"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rPr>
                    <w:noProof/>
                  </w:rPr>
                  <w:alias w:val="Latin1"/>
                  <w:tag w:val="Latin1"/>
                  <w:id w:val="1646851742"/>
                </w:sdtPr>
                <w:sdtEndPr/>
                <w:sdtContent>
                  <w:p w14:paraId="1581FCAC" w14:textId="77777777" w:rsidR="00C4274D" w:rsidRDefault="007E6509">
                    <w:r>
                      <w:rPr>
                        <w:noProof/>
                      </w:rPr>
                      <w:t>Lorem ipsum dolor sit amet</w:t>
                    </w:r>
                  </w:p>
                </w:sdtContent>
              </w:sdt>
            </w:tc>
            <w:tc>
              <w:tcPr>
                <w:tcW w:w="3117" w:type="dxa"/>
              </w:tcPr>
              <w:sdt>
                <w:sdtPr>
                  <w:rPr>
                    <w:noProof/>
                  </w:rPr>
                  <w:alias w:val="Latin2"/>
                  <w:tag w:val="Latin2"/>
                  <w:id w:val="1730795754"/>
                </w:sdtPr>
                <w:sdtEndPr/>
                <w:sdtContent>
                  <w:p w14:paraId="36C70DAE" w14:textId="77777777" w:rsidR="00C4274D" w:rsidRPr="00C4274D" w:rsidRDefault="007E6509">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sdtContent>
              </w:sdt>
            </w:tc>
            <w:tc>
              <w:tcPr>
                <w:tcW w:w="3117" w:type="dxa"/>
              </w:tcPr>
              <w:sdt>
                <w:sdtPr>
                  <w:rPr>
                    <w:noProof/>
                  </w:rPr>
                  <w:alias w:val="Latin3"/>
                  <w:tag w:val="Latin3"/>
                  <w:id w:val="-88469536"/>
                </w:sdtPr>
                <w:sdtEndPr/>
                <w:sdtContent>
                  <w:p w14:paraId="0D6492B9" w14:textId="77777777" w:rsidR="00C4274D" w:rsidRDefault="007E6509">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sdtContent>
              </w:sdt>
            </w:tc>
          </w:tr>
          <w:sdt>
            <w:sdtPr>
              <w:rPr>
                <w:b w:val="0"/>
                <w:bCs w:val="0"/>
              </w:rPr>
              <w:alias w:val="Row1"/>
              <w:tag w:val="Row1"/>
              <w:id w:val="2087339449"/>
            </w:sdtPr>
            <w:sdtEndPr/>
            <w:sdtContent>
              <w:tr w:rsidR="00C4274D" w14:paraId="6041CD2D" w14:textId="77777777" w:rsidTr="0066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alias w:val="Data11"/>
                      <w:tag w:val="Data11"/>
                      <w:id w:val="1641614218"/>
                      <w:text/>
                    </w:sdtPr>
                    <w:sdtEndPr/>
                    <w:sdtContent>
                      <w:p w14:paraId="2A2ECE4B" w14:textId="77777777" w:rsidR="00C4274D" w:rsidRDefault="007E6509">
                        <w:r>
                          <w:t>100</w:t>
                        </w:r>
                      </w:p>
                    </w:sdtContent>
                  </w:sdt>
                </w:tc>
                <w:tc>
                  <w:tcPr>
                    <w:tcW w:w="3117" w:type="dxa"/>
                  </w:tcPr>
                  <w:sdt>
                    <w:sdtPr>
                      <w:alias w:val="Data12"/>
                      <w:tag w:val="Data12"/>
                      <w:id w:val="184647321"/>
                      <w:text/>
                    </w:sdtPr>
                    <w:sdtEndPr/>
                    <w:sdtContent>
                      <w:p w14:paraId="60ACCD8A" w14:textId="77777777" w:rsidR="00C4274D" w:rsidRDefault="007E6509">
                        <w:pPr>
                          <w:cnfStyle w:val="000000100000" w:firstRow="0" w:lastRow="0" w:firstColumn="0" w:lastColumn="0" w:oddVBand="0" w:evenVBand="0" w:oddHBand="1" w:evenHBand="0" w:firstRowFirstColumn="0" w:firstRowLastColumn="0" w:lastRowFirstColumn="0" w:lastRowLastColumn="0"/>
                        </w:pPr>
                        <w:r>
                          <w:t>200</w:t>
                        </w:r>
                      </w:p>
                    </w:sdtContent>
                  </w:sdt>
                </w:tc>
                <w:tc>
                  <w:tcPr>
                    <w:tcW w:w="3117" w:type="dxa"/>
                  </w:tcPr>
                  <w:sdt>
                    <w:sdtPr>
                      <w:alias w:val="Data13"/>
                      <w:tag w:val="Data13"/>
                      <w:id w:val="131915776"/>
                      <w:text/>
                    </w:sdtPr>
                    <w:sdtEndPr/>
                    <w:sdtContent>
                      <w:p w14:paraId="60560D1C" w14:textId="77777777" w:rsidR="00C4274D" w:rsidRDefault="007E6509">
                        <w:pPr>
                          <w:cnfStyle w:val="000000100000" w:firstRow="0" w:lastRow="0" w:firstColumn="0" w:lastColumn="0" w:oddVBand="0" w:evenVBand="0" w:oddHBand="1" w:evenHBand="0" w:firstRowFirstColumn="0" w:firstRowLastColumn="0" w:lastRowFirstColumn="0" w:lastRowLastColumn="0"/>
                        </w:pPr>
                        <w:r>
                          <w:t>300</w:t>
                        </w:r>
                      </w:p>
                    </w:sdtContent>
                  </w:sdt>
                </w:tc>
              </w:tr>
            </w:sdtContent>
          </w:sdt>
          <w:sdt>
            <w:sdtPr>
              <w:rPr>
                <w:b w:val="0"/>
                <w:bCs w:val="0"/>
              </w:rPr>
              <w:alias w:val="Row2"/>
              <w:tag w:val="Row2"/>
              <w:id w:val="1563601403"/>
            </w:sdtPr>
            <w:sdtEndPr/>
            <w:sdtContent>
              <w:tr w:rsidR="00C4274D" w14:paraId="68A60E71" w14:textId="77777777" w:rsidTr="00665111">
                <w:tc>
                  <w:tcPr>
                    <w:cnfStyle w:val="001000000000" w:firstRow="0" w:lastRow="0" w:firstColumn="1" w:lastColumn="0" w:oddVBand="0" w:evenVBand="0" w:oddHBand="0" w:evenHBand="0" w:firstRowFirstColumn="0" w:firstRowLastColumn="0" w:lastRowFirstColumn="0" w:lastRowLastColumn="0"/>
                    <w:tcW w:w="3116" w:type="dxa"/>
                  </w:tcPr>
                  <w:sdt>
                    <w:sdtPr>
                      <w:alias w:val="Data21"/>
                      <w:tag w:val="Data21"/>
                      <w:id w:val="-1031330684"/>
                      <w:text/>
                    </w:sdtPr>
                    <w:sdtEndPr/>
                    <w:sdtContent>
                      <w:p w14:paraId="576927AA" w14:textId="77777777" w:rsidR="00C4274D" w:rsidRDefault="007E6509">
                        <w:r>
                          <w:t>400</w:t>
                        </w:r>
                      </w:p>
                    </w:sdtContent>
                  </w:sdt>
                </w:tc>
                <w:tc>
                  <w:tcPr>
                    <w:tcW w:w="3117" w:type="dxa"/>
                  </w:tcPr>
                  <w:sdt>
                    <w:sdtPr>
                      <w:alias w:val="Data22"/>
                      <w:tag w:val="Data22"/>
                      <w:id w:val="560603829"/>
                      <w:text/>
                    </w:sdtPr>
                    <w:sdtEndPr/>
                    <w:sdtContent>
                      <w:p w14:paraId="7823894F" w14:textId="77777777" w:rsidR="00C4274D" w:rsidRDefault="007E6509">
                        <w:pPr>
                          <w:cnfStyle w:val="000000000000" w:firstRow="0" w:lastRow="0" w:firstColumn="0" w:lastColumn="0" w:oddVBand="0" w:evenVBand="0" w:oddHBand="0" w:evenHBand="0" w:firstRowFirstColumn="0" w:firstRowLastColumn="0" w:lastRowFirstColumn="0" w:lastRowLastColumn="0"/>
                        </w:pPr>
                        <w:r>
                          <w:t>500</w:t>
                        </w:r>
                      </w:p>
                    </w:sdtContent>
                  </w:sdt>
                </w:tc>
                <w:tc>
                  <w:tcPr>
                    <w:tcW w:w="3117" w:type="dxa"/>
                  </w:tcPr>
                  <w:sdt>
                    <w:sdtPr>
                      <w:alias w:val="Data23"/>
                      <w:tag w:val="Data23"/>
                      <w:id w:val="-847252032"/>
                      <w:text/>
                    </w:sdtPr>
                    <w:sdtEndPr/>
                    <w:sdtContent>
                      <w:p w14:paraId="065792C4" w14:textId="77777777" w:rsidR="00C4274D" w:rsidRDefault="007E6509">
                        <w:pPr>
                          <w:cnfStyle w:val="000000000000" w:firstRow="0" w:lastRow="0" w:firstColumn="0" w:lastColumn="0" w:oddVBand="0" w:evenVBand="0" w:oddHBand="0" w:evenHBand="0" w:firstRowFirstColumn="0" w:firstRowLastColumn="0" w:lastRowFirstColumn="0" w:lastRowLastColumn="0"/>
                        </w:pPr>
                        <w:r>
                          <w:t>600</w:t>
                        </w:r>
                      </w:p>
                    </w:sdtContent>
                  </w:sdt>
                </w:tc>
              </w:tr>
            </w:sdtContent>
          </w:sdt>
        </w:tbl>
      </w:sdtContent>
    </w:sdt>
    <w:p w14:paraId="4584E974" w14:textId="77777777" w:rsidR="00C4274D" w:rsidRDefault="00441FF6" w:rsidP="00C4274D"/>
    <w:sdt>
      <w:sdtPr>
        <w:alias w:val="RichTextContentControl"/>
        <w:tag w:val="RichTextContentControl"/>
        <w:id w:val="873813965"/>
      </w:sdtPr>
      <w:sdtEndPr/>
      <w:sdtContent>
        <w:p w14:paraId="16FCF045" w14:textId="77777777" w:rsidR="004D5B98" w:rsidRDefault="007E6509">
          <w:r>
            <w:t>Video provides a powerful way to help you prove your point. When you click Online Video, you can paste in the embed code for the video you want to add. You can also type a keyword to search online for the video that best fits your document.</w:t>
          </w:r>
        </w:p>
      </w:sdtContent>
    </w:sdt>
    <w:p w14:paraId="009A347A" w14:textId="77777777" w:rsidR="004D5B98" w:rsidRDefault="007E6509">
      <w:r>
        <w:t xml:space="preserve">To </w:t>
      </w:r>
      <w:sdt>
        <w:sdtPr>
          <w:alias w:val="Plain text content control"/>
          <w:tag w:val="Plain text content control"/>
          <w:id w:val="-1477523936"/>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sdt>
      <w:sdtPr>
        <w:id w:val="615948864"/>
        <w:picture/>
      </w:sdtPr>
      <w:sdtEndPr/>
      <w:sdtContent>
        <w:p w14:paraId="36DBE2A5" w14:textId="77777777" w:rsidR="004D5B98" w:rsidRDefault="007E6509">
          <w:r>
            <w:rPr>
              <w:noProof/>
            </w:rPr>
            <w:drawing>
              <wp:inline distT="0" distB="0" distL="0" distR="0" wp14:anchorId="0795BA59" wp14:editId="161AA40E">
                <wp:extent cx="1903730" cy="1515822"/>
                <wp:effectExtent l="0" t="0" r="127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834760353"/>
        <w14:checkbox>
          <w14:checked w14:val="0"/>
          <w14:checkedState w14:val="2612" w14:font="Arial Unicode MS"/>
          <w14:uncheckedState w14:val="2610" w14:font="Arial Unicode MS"/>
        </w14:checkbox>
      </w:sdtPr>
      <w:sdtEndPr/>
      <w:sdtContent>
        <w:p w14:paraId="2C92A1DF" w14:textId="77777777" w:rsidR="004D5B98" w:rsidRDefault="007E6509">
          <w:r>
            <w:rPr>
              <w:rFonts w:ascii="MS Gothic" w:eastAsia="MS Gothic" w:hAnsi="MS Gothic" w:hint="eastAsia"/>
            </w:rPr>
            <w:t>☐</w:t>
          </w:r>
        </w:p>
      </w:sdtContent>
    </w:sdt>
    <w:sdt>
      <w:sdtPr>
        <w:alias w:val="ComboBoxContentControl"/>
        <w:tag w:val="ComboBoxContentControl"/>
        <w:id w:val="1221097602"/>
        <w:comboBox>
          <w:listItem w:displayText="One" w:value="One"/>
          <w:listItem w:displayText="Two" w:value="Two"/>
          <w:listItem w:displayText="Three" w:value="Three"/>
        </w:comboBox>
      </w:sdtPr>
      <w:sdtEndPr/>
      <w:sdtContent>
        <w:p w14:paraId="1058A35C" w14:textId="77777777" w:rsidR="004D5B98" w:rsidRDefault="007E6509">
          <w:r>
            <w:t>Two</w:t>
          </w:r>
        </w:p>
      </w:sdtContent>
    </w:sdt>
    <w:p w14:paraId="337FAE81" w14:textId="77777777" w:rsidR="000402C2" w:rsidRDefault="007E650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id w:val="289707828"/>
        <w:docPartObj>
          <w:docPartGallery w:val="Cover Pages"/>
          <w:docPartUnique/>
        </w:docPartObj>
      </w:sdtPr>
      <w:sdtEndPr/>
      <w:sdtContent>
        <w:p w14:paraId="4456598A" w14:textId="77777777" w:rsidR="004E6D44" w:rsidRDefault="007E6509">
          <w:r>
            <w:rPr>
              <w:noProof/>
            </w:rPr>
            <mc:AlternateContent>
              <mc:Choice Requires="wps">
                <w:drawing>
                  <wp:anchor distT="0" distB="0" distL="114300" distR="114300" simplePos="0" relativeHeight="251662848" behindDoc="0" locked="0" layoutInCell="1" allowOverlap="1" wp14:anchorId="171457A6" wp14:editId="0273356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9"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8BADCB" w14:textId="77777777" w:rsidR="004E6D44" w:rsidRDefault="00441FF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E6509">
                                      <w:rPr>
                                        <w:noProof/>
                                        <w:color w:val="44546A" w:themeColor="text2"/>
                                      </w:rPr>
                                      <w:t>Eric White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1457A6" id="_x0000_t202" coordsize="21600,21600" o:spt="202" path="m,l,21600r21600,l21600,xe">
                    <v:stroke joinstyle="miter"/>
                    <v:path gradientshapeok="t" o:connecttype="rect"/>
                  </v:shapetype>
                  <v:shape id="Text Box 465" o:spid="_x0000_s1026" type="#_x0000_t202" style="position:absolute;margin-left:0;margin-top:0;width:220.3pt;height:21.15pt;z-index:25166284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W5r/wNwIAAGEEAAAOAAAAAAAAAAAA&#10;AAAAAC4CAABkcnMvZTJvRG9jLnhtbFBLAQItABQABgAIAAAAIQBTzbbv3gAAAAQBAAAPAAAAAAAA&#10;AAAAAAAAAJEEAABkcnMvZG93bnJldi54bWxQSwUGAAAAAAQABADzAAAAnAUAAAAA&#10;" filled="f" stroked="f" strokeweight=".5pt">
                    <v:textbox style="mso-fit-shape-to-text:t">
                      <w:txbxContent>
                        <w:p w14:paraId="568BADCB" w14:textId="77777777" w:rsidR="004E6D44" w:rsidRDefault="00441FF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E6509">
                                <w:rPr>
                                  <w:noProof/>
                                  <w:color w:val="44546A" w:themeColor="text2"/>
                                </w:rPr>
                                <w:t>Eric White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18D374F3" wp14:editId="033A564A">
                    <wp:simplePos x="0" y="0"/>
                    <wp:positionH relativeFrom="page">
                      <wp:align>center</wp:align>
                    </wp:positionH>
                    <wp:positionV relativeFrom="page">
                      <wp:align>center</wp:align>
                    </wp:positionV>
                    <wp:extent cx="7383780" cy="9555480"/>
                    <wp:effectExtent l="0" t="0" r="7620" b="7620"/>
                    <wp:wrapNone/>
                    <wp:docPr id="10"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F5FC56C" w14:textId="77777777" w:rsidR="004E6D44" w:rsidRDefault="00441FF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D374F3" id="Rectangle 466" o:spid="_x0000_s1027" style="position:absolute;margin-left:0;margin-top:0;width:581.4pt;height:752.4pt;z-index:-2516546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tL1QIAAIo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CJmgtL1QIAAIo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0F5FC56C" w14:textId="77777777" w:rsidR="004E6D44" w:rsidRDefault="00441FF6"/>
                      </w:txbxContent>
                    </v:textbox>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00D0E5A" wp14:editId="3FEC78C0">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11"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C6AAF" w14:textId="77777777" w:rsidR="004E6D44" w:rsidRDefault="00441FF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E6509">
                                      <w:rPr>
                                        <w:color w:val="FFFFFF" w:themeColor="background1"/>
                                      </w:rPr>
                                      <w:t>This is my interesting abstract</w:t>
                                    </w:r>
                                  </w:sdtContent>
                                </w:sdt>
                                <w:r w:rsidR="007E6509">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00D0E5A" id="Rectangle 467" o:spid="_x0000_s1028" style="position:absolute;margin-left:0;margin-top:0;width:226.45pt;height:237.6pt;z-index:25165670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kqItnoQIAAJwFAAAOAAAAAAAAAAAAAAAAAC4CAABkcnMv&#10;ZTJvRG9jLnhtbFBLAQItABQABgAIAAAAIQB4x4n82gAAAAUBAAAPAAAAAAAAAAAAAAAAAPsEAABk&#10;cnMvZG93bnJldi54bWxQSwUGAAAAAAQABADzAAAAAgYAAAAA&#10;" fillcolor="#44546a [3215]" stroked="f" strokeweight="1pt">
                    <v:textbox inset="14.4pt,14.4pt,14.4pt,28.8pt">
                      <w:txbxContent>
                        <w:p w14:paraId="7ECC6AAF" w14:textId="77777777" w:rsidR="004E6D44" w:rsidRDefault="00441FF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E6509">
                                <w:rPr>
                                  <w:color w:val="FFFFFF" w:themeColor="background1"/>
                                </w:rPr>
                                <w:t>This is my interesting abstract</w:t>
                              </w:r>
                            </w:sdtContent>
                          </w:sdt>
                          <w:r w:rsidR="007E6509">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53632" behindDoc="0" locked="0" layoutInCell="1" allowOverlap="1" wp14:anchorId="6DE13770" wp14:editId="7418ADC8">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12"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EC5FC1" id="Rectangle 468" o:spid="_x0000_s1026" style="position:absolute;margin-left:0;margin-top:0;width:244.8pt;height:554.4pt;z-index:25165363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RoqwIAAN4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sM8kaKsCAADe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71CFD9A6" wp14:editId="4DDDA938">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13"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45F8BB" id="Rectangle 469" o:spid="_x0000_s1026" style="position:absolute;margin-left:0;margin-top:0;width:226.45pt;height:9.35pt;z-index:2516608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ggt3SoEC&#10;AABU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4BB1A32F" wp14:editId="78CE13BE">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14"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58E3DB93" w14:textId="77777777" w:rsidR="004E6D44" w:rsidRDefault="00022A2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86B7A36" w14:textId="77777777" w:rsidR="004E6D44" w:rsidRDefault="00022A2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B1A32F" id="Text Box 470" o:spid="_x0000_s1029" type="#_x0000_t202" style="position:absolute;margin-left:0;margin-top:0;width:220.3pt;height:194.9pt;z-index:2516587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aCpDiTkCAABq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58E3DB93" w14:textId="77777777" w:rsidR="004E6D44" w:rsidRDefault="00022A2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86B7A36" w14:textId="77777777" w:rsidR="004E6D44" w:rsidRDefault="00022A2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3FB5D255" w14:textId="77777777" w:rsidR="004E6D44" w:rsidRDefault="007E6509">
          <w:r>
            <w:br w:type="page"/>
          </w:r>
        </w:p>
      </w:sdtContent>
    </w:sdt>
    <w:p w14:paraId="3D52E07E" w14:textId="77777777" w:rsidR="002742F1" w:rsidRDefault="007E6509" w:rsidP="002742F1">
      <w:pPr>
        <w:shd w:val="clear" w:color="auto" w:fill="ED7D31" w:themeFill="accent2"/>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tbl>
      <w:tblPr>
        <w:tblStyle w:val="GridTable4-Accent5"/>
        <w:tblW w:w="0" w:type="dxa"/>
        <w:tblLook w:val="04A0" w:firstRow="1" w:lastRow="0" w:firstColumn="1" w:lastColumn="0" w:noHBand="0" w:noVBand="1"/>
      </w:tblPr>
      <w:tblGrid>
        <w:gridCol w:w="3116"/>
        <w:gridCol w:w="3117"/>
        <w:gridCol w:w="3117"/>
      </w:tblGrid>
      <w:tr w:rsidR="00C4274D" w14:paraId="288546D0"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B24E8" w14:textId="77777777" w:rsidR="00C4274D" w:rsidRDefault="007E6509">
            <w:r>
              <w:rPr>
                <w:noProof/>
              </w:rPr>
              <w:t>Lorem ipsum dolor sit amet</w:t>
            </w:r>
          </w:p>
        </w:tc>
        <w:tc>
          <w:tcPr>
            <w:tcW w:w="3117" w:type="dxa"/>
          </w:tcPr>
          <w:p w14:paraId="224397AC" w14:textId="77777777" w:rsidR="00C4274D" w:rsidRPr="00C4274D" w:rsidRDefault="007E6509">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14:paraId="161E6E97" w14:textId="77777777" w:rsidR="00C4274D" w:rsidRDefault="007E6509">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14:paraId="0BA6A6D4" w14:textId="77777777" w:rsidTr="0066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FA56A2" w14:textId="77777777" w:rsidR="00C4274D" w:rsidRDefault="007E6509">
            <w:r>
              <w:t>100</w:t>
            </w:r>
          </w:p>
        </w:tc>
        <w:tc>
          <w:tcPr>
            <w:tcW w:w="3117" w:type="dxa"/>
          </w:tcPr>
          <w:p w14:paraId="6DDA39C0" w14:textId="77777777" w:rsidR="00C4274D" w:rsidRDefault="007E6509">
            <w:pPr>
              <w:cnfStyle w:val="000000100000" w:firstRow="0" w:lastRow="0" w:firstColumn="0" w:lastColumn="0" w:oddVBand="0" w:evenVBand="0" w:oddHBand="1" w:evenHBand="0" w:firstRowFirstColumn="0" w:firstRowLastColumn="0" w:lastRowFirstColumn="0" w:lastRowLastColumn="0"/>
            </w:pPr>
            <w:r>
              <w:t>200</w:t>
            </w:r>
          </w:p>
        </w:tc>
        <w:tc>
          <w:tcPr>
            <w:tcW w:w="3117" w:type="dxa"/>
          </w:tcPr>
          <w:p w14:paraId="67E65DBA" w14:textId="77777777" w:rsidR="00C4274D" w:rsidRDefault="007E6509">
            <w:pPr>
              <w:cnfStyle w:val="000000100000" w:firstRow="0" w:lastRow="0" w:firstColumn="0" w:lastColumn="0" w:oddVBand="0" w:evenVBand="0" w:oddHBand="1" w:evenHBand="0" w:firstRowFirstColumn="0" w:firstRowLastColumn="0" w:lastRowFirstColumn="0" w:lastRowLastColumn="0"/>
            </w:pPr>
            <w:r>
              <w:t>300</w:t>
            </w:r>
          </w:p>
        </w:tc>
      </w:tr>
      <w:tr w:rsidR="00C4274D" w14:paraId="10B5E2C1" w14:textId="77777777" w:rsidTr="00665111">
        <w:tc>
          <w:tcPr>
            <w:cnfStyle w:val="001000000000" w:firstRow="0" w:lastRow="0" w:firstColumn="1" w:lastColumn="0" w:oddVBand="0" w:evenVBand="0" w:oddHBand="0" w:evenHBand="0" w:firstRowFirstColumn="0" w:firstRowLastColumn="0" w:lastRowFirstColumn="0" w:lastRowLastColumn="0"/>
            <w:tcW w:w="3116" w:type="dxa"/>
          </w:tcPr>
          <w:p w14:paraId="135AC8F8" w14:textId="77777777" w:rsidR="00C4274D" w:rsidRDefault="007E6509">
            <w:r>
              <w:t>400</w:t>
            </w:r>
          </w:p>
        </w:tc>
        <w:tc>
          <w:tcPr>
            <w:tcW w:w="3117" w:type="dxa"/>
          </w:tcPr>
          <w:p w14:paraId="1CDC7D2E" w14:textId="77777777" w:rsidR="00C4274D" w:rsidRDefault="007E6509">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51BB1232" w14:textId="77777777" w:rsidR="00C4274D" w:rsidRDefault="007E6509">
            <w:pPr>
              <w:cnfStyle w:val="000000000000" w:firstRow="0" w:lastRow="0" w:firstColumn="0" w:lastColumn="0" w:oddVBand="0" w:evenVBand="0" w:oddHBand="0" w:evenHBand="0" w:firstRowFirstColumn="0" w:firstRowLastColumn="0" w:lastRowFirstColumn="0" w:lastRowLastColumn="0"/>
            </w:pPr>
            <w:r>
              <w:t>600</w:t>
            </w:r>
          </w:p>
        </w:tc>
      </w:tr>
    </w:tbl>
    <w:p w14:paraId="2CC8D0BE" w14:textId="77777777" w:rsidR="00C4274D" w:rsidRDefault="00441FF6" w:rsidP="00C4274D"/>
    <w:p w14:paraId="2EFCDF91" w14:textId="77777777" w:rsidR="008447D8" w:rsidRDefault="00441FF6">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36198FA6" w14:textId="77777777" w:rsidR="003318E3" w:rsidRDefault="007E6509" w:rsidP="001B1CD7">
      <w:r>
        <w:t>β</w:t>
      </w:r>
    </w:p>
    <w:p w14:paraId="0DA8A235" w14:textId="77777777" w:rsidR="001B1CD7" w:rsidRPr="001B1CD7" w:rsidRDefault="007E6509" w:rsidP="001B1CD7">
      <w:r>
        <w:t>¥≤≥</w:t>
      </w:r>
    </w:p>
    <w:p w14:paraId="196388FF" w14:textId="77777777" w:rsidR="00F8555F" w:rsidRDefault="007E6509">
      <w:r>
        <w:fldChar w:fldCharType="begin"/>
      </w:r>
      <w:r>
        <w:instrText xml:space="preserve"> DATE \@ "dddd, MMMM d, yyyy" </w:instrText>
      </w:r>
      <w:r>
        <w:fldChar w:fldCharType="separate"/>
      </w:r>
      <w:r w:rsidR="00915B58">
        <w:rPr>
          <w:noProof/>
        </w:rPr>
        <w:t>Wednesday, November 18, 2015</w:t>
      </w:r>
      <w:r>
        <w:fldChar w:fldCharType="end"/>
      </w:r>
    </w:p>
    <w:p w14:paraId="1A8B6BE4" w14:textId="77777777" w:rsidR="00315CF5" w:rsidRDefault="00441FF6"/>
    <w:p w14:paraId="71B6C7B7" w14:textId="77777777" w:rsidR="00BA359B" w:rsidRDefault="007E6509">
      <w:r w:rsidRPr="008F32D2">
        <w:rPr>
          <w:b/>
          <w:i/>
          <w:highlight w:val="yellow"/>
          <w:u w:val="single"/>
        </w:rPr>
        <w:t>Video provides a powerful way to help you prove your point.</w:t>
      </w:r>
      <w:r>
        <w:t xml:space="preserve"> When you click Online Video, you can paste in the embed code for the video you want to add. You can also type a keyword to search online for the video that best fits your document.</w:t>
      </w:r>
    </w:p>
    <w:p w14:paraId="0C18B909" w14:textId="77777777" w:rsidR="00E13AB6" w:rsidRDefault="007E6509">
      <w:r>
        <w:t>Following hyperlink is to a bookmark on this same page.</w:t>
      </w:r>
    </w:p>
    <w:p w14:paraId="2B7F43FF" w14:textId="77777777" w:rsidR="00E13AB6" w:rsidRDefault="00441FF6">
      <w:hyperlink w:anchor="ABookmark" w:history="1">
        <w:r w:rsidR="007E6509" w:rsidRPr="00E13AB6">
          <w:rPr>
            <w:rStyle w:val="Hyperlink"/>
          </w:rPr>
          <w:t>Video provides a powerful</w:t>
        </w:r>
      </w:hyperlink>
      <w:r w:rsidR="007E6509">
        <w:t xml:space="preserve"> way to help you prove your point.</w:t>
      </w:r>
    </w:p>
    <w:p w14:paraId="4C604A2E" w14:textId="77777777" w:rsidR="00E13AB6" w:rsidRDefault="007E6509">
      <w:r>
        <w:t>When you click Online Video, you can paste in the embed code for the video you want to add.</w:t>
      </w:r>
    </w:p>
    <w:p w14:paraId="250A978F" w14:textId="77777777" w:rsidR="00E13AB6" w:rsidRDefault="007E6509">
      <w:r>
        <w:t>When you click Design and choose a new Theme, the pictures, charts, and SmartArt graphics change to match your new theme.</w:t>
      </w:r>
    </w:p>
    <w:p w14:paraId="2265226A" w14:textId="77777777" w:rsidR="00E13AB6" w:rsidRDefault="007E6509">
      <w:bookmarkStart w:id="2" w:name="ABookmark"/>
      <w:r w:rsidRPr="00E13AB6">
        <w:rPr>
          <w:highlight w:val="yellow"/>
        </w:rPr>
        <w:t>This is the bookmark here.</w:t>
      </w:r>
      <w:bookmarkEnd w:id="2"/>
      <w:r>
        <w:t xml:space="preserve"> Your headings change to match the new theme.</w:t>
      </w:r>
    </w:p>
    <w:p w14:paraId="1CE611B4" w14:textId="77777777" w:rsidR="00E13AB6" w:rsidRDefault="007E6509">
      <w:r>
        <w:t>Save time in Word with new buttons that show up where you need them.</w:t>
      </w:r>
    </w:p>
    <w:p w14:paraId="4141EE06" w14:textId="77777777" w:rsidR="00751EB4" w:rsidRDefault="007E6509" w:rsidP="00751EB4">
      <w:pPr>
        <w:pStyle w:val="ListParagraph"/>
        <w:numPr>
          <w:ilvl w:val="0"/>
          <w:numId w:val="2"/>
        </w:numPr>
        <w:rPr>
          <w:noProof/>
        </w:rPr>
      </w:pPr>
      <w:r>
        <w:rPr>
          <w:noProof/>
        </w:rPr>
        <w:t>Lorem ipsum dolor sit amet, consectetuer adipiscing elit.</w:t>
      </w:r>
    </w:p>
    <w:p w14:paraId="19552889" w14:textId="77777777" w:rsidR="00751EB4" w:rsidRDefault="007E6509" w:rsidP="00751EB4">
      <w:pPr>
        <w:pStyle w:val="ListParagraph"/>
        <w:numPr>
          <w:ilvl w:val="0"/>
          <w:numId w:val="2"/>
        </w:numPr>
        <w:rPr>
          <w:noProof/>
        </w:rPr>
      </w:pPr>
      <w:r>
        <w:rPr>
          <w:noProof/>
        </w:rPr>
        <w:t>Maecenas porttitor congue massa.</w:t>
      </w:r>
    </w:p>
    <w:p w14:paraId="7300C6C4" w14:textId="77777777" w:rsidR="00751EB4" w:rsidRDefault="007E6509" w:rsidP="00751EB4">
      <w:pPr>
        <w:pStyle w:val="ListParagraph"/>
        <w:numPr>
          <w:ilvl w:val="0"/>
          <w:numId w:val="2"/>
        </w:numPr>
        <w:rPr>
          <w:noProof/>
        </w:rPr>
      </w:pPr>
      <w:r>
        <w:rPr>
          <w:noProof/>
        </w:rPr>
        <w:t>Fusce posuere, magna sed pulvinar ultricies, purus lectus malesuada libero, sit amet commodo magna eros quis urna.</w:t>
      </w:r>
    </w:p>
    <w:p w14:paraId="7FD6337A" w14:textId="77777777" w:rsidR="00751EB4" w:rsidRDefault="007E6509" w:rsidP="00751EB4">
      <w:pPr>
        <w:pStyle w:val="ListParagraph"/>
        <w:numPr>
          <w:ilvl w:val="0"/>
          <w:numId w:val="2"/>
        </w:numPr>
        <w:rPr>
          <w:noProof/>
        </w:rPr>
      </w:pPr>
      <w:r>
        <w:rPr>
          <w:noProof/>
        </w:rPr>
        <w:t>Nunc viverra imperdiet enim.</w:t>
      </w:r>
    </w:p>
    <w:p w14:paraId="5781CD46" w14:textId="77777777" w:rsidR="00751EB4" w:rsidRDefault="007E6509" w:rsidP="00751EB4">
      <w:pPr>
        <w:pStyle w:val="ListParagraph"/>
        <w:numPr>
          <w:ilvl w:val="0"/>
          <w:numId w:val="2"/>
        </w:numPr>
      </w:pPr>
      <w:r>
        <w:rPr>
          <w:noProof/>
        </w:rPr>
        <w:t>Fusce est.</w:t>
      </w:r>
    </w:p>
    <w:p w14:paraId="29ACDD4F" w14:textId="77777777" w:rsidR="000E6BB0" w:rsidRDefault="007E6509">
      <w:r>
        <w:rPr>
          <w:noProof/>
        </w:rPr>
        <mc:AlternateContent>
          <mc:Choice Requires="wps">
            <w:drawing>
              <wp:anchor distT="45720" distB="45720" distL="114300" distR="114300" simplePos="0" relativeHeight="251654656" behindDoc="0" locked="0" layoutInCell="1" allowOverlap="1" wp14:anchorId="14D85FC7" wp14:editId="4BDF2398">
                <wp:simplePos x="0" y="0"/>
                <wp:positionH relativeFrom="column">
                  <wp:align>center</wp:align>
                </wp:positionH>
                <wp:positionV relativeFrom="paragraph">
                  <wp:posOffset>182880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56EF4F" w14:textId="77777777" w:rsidR="006B3DC3" w:rsidRDefault="007E6509">
                            <w:r>
                              <w:t>Here is a 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D85FC7" id="Text Box 2" o:spid="_x0000_s1030" type="#_x0000_t202" style="position:absolute;margin-left:0;margin-top:14.4pt;width:185.9pt;height:110.6pt;z-index:2516546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8Nu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Iffw24nAgAATQQAAA4AAAAAAAAAAAAAAAAALgIAAGRycy9lMm9Eb2Mu&#10;eG1sUEsBAi0AFAAGAAgAAAAhAEhbJ3LbAAAABwEAAA8AAAAAAAAAAAAAAAAAgQQAAGRycy9kb3du&#10;cmV2LnhtbFBLBQYAAAAABAAEAPMAAACJBQAAAAA=&#10;">
                <v:textbox style="mso-fit-shape-to-text:t">
                  <w:txbxContent>
                    <w:p w14:paraId="3656EF4F" w14:textId="77777777" w:rsidR="006B3DC3" w:rsidRDefault="007E6509">
                      <w:r>
                        <w:t>Here is a text box.</w:t>
                      </w:r>
                    </w:p>
                  </w:txbxContent>
                </v:textbox>
                <w10:wrap type="square"/>
              </v:shape>
            </w:pict>
          </mc:Fallback>
        </mc:AlternateContent>
      </w:r>
    </w:p>
    <w:bookmarkStart w:id="3" w:name="_MON_1476039688"/>
    <w:bookmarkEnd w:id="3"/>
    <w:p w14:paraId="67B2E23C" w14:textId="77777777" w:rsidR="0018060C" w:rsidRPr="00EB684A" w:rsidRDefault="007E6509" w:rsidP="00EB684A">
      <w:r>
        <w:object w:dxaOrig="7241" w:dyaOrig="2928" w14:anchorId="4A655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145.9pt" o:ole="">
            <v:imagedata r:id="rId18" o:title=""/>
          </v:shape>
          <o:OLEObject Type="Embed" ProgID="Excel.Sheet.12" ShapeID="_x0000_i1025" DrawAspect="Content" ObjectID="_1509347722" r:id="rId19"/>
        </w:object>
      </w:r>
    </w:p>
    <w:p w14:paraId="549DFD06" w14:textId="77777777" w:rsidR="00ED7F78" w:rsidRDefault="007E6509" w:rsidP="00ED7F78">
      <w:pPr>
        <w:pStyle w:val="Heading1"/>
      </w:pPr>
      <w:r>
        <w:t>Heading1</w:t>
      </w:r>
    </w:p>
    <w:p w14:paraId="4C00B83B" w14:textId="77777777" w:rsidR="00ED7F78" w:rsidRDefault="007E6509">
      <w:r>
        <w:t>Video provides a powerful way to help you prove your point. When you click Online Video, you can paste in the embed code for the video you want to add. You can also type a keyword to search online for the video that best fits your document.</w:t>
      </w:r>
    </w:p>
    <w:p w14:paraId="52A87C3C" w14:textId="77777777" w:rsidR="00ED7F78" w:rsidRDefault="007E650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B2EA9B" w14:textId="77777777" w:rsidR="00ED7F78" w:rsidRDefault="007E6509" w:rsidP="00ED7F78">
      <w:pPr>
        <w:pStyle w:val="Heading2"/>
      </w:pPr>
      <w:r>
        <w:t>Heading 2</w:t>
      </w:r>
    </w:p>
    <w:p w14:paraId="7EDF09DB" w14:textId="77777777" w:rsidR="00ED7F78" w:rsidRDefault="007E6509">
      <w:r>
        <w:t>Themes and styles also help keep your document coordinated. When you click Design and choose a new Theme, the pictures, charts, and SmartArt graphics change to match your new theme. When you apply styles, your headings change to match the new theme.</w:t>
      </w:r>
    </w:p>
    <w:p w14:paraId="4D8A16AF" w14:textId="77777777" w:rsidR="00ED7F78" w:rsidRDefault="007E650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9528CA" w14:textId="77777777" w:rsidR="0018060C" w:rsidRDefault="007E6509">
      <w:r>
        <w:t>Reading is easier, too, in the new Reading view. You can collapse parts of the document and focus on the text you want. If you need to stop reading before you reach the end, Word remembers where you left off - even on another device.</w:t>
      </w:r>
    </w:p>
    <w:p w14:paraId="064AB8D5" w14:textId="77777777" w:rsidR="00ED7F78" w:rsidRDefault="00441FF6"/>
    <w:sdt>
      <w:sdtPr>
        <w:rPr>
          <w:rFonts w:asciiTheme="minorHAnsi" w:eastAsiaTheme="minorHAnsi" w:hAnsiTheme="minorHAnsi" w:cstheme="minorBidi"/>
          <w:color w:val="auto"/>
          <w:sz w:val="22"/>
          <w:szCs w:val="22"/>
        </w:rPr>
        <w:id w:val="787555665"/>
        <w:docPartObj>
          <w:docPartGallery w:val="Table of Contents"/>
          <w:docPartUnique/>
        </w:docPartObj>
      </w:sdtPr>
      <w:sdtEndPr>
        <w:rPr>
          <w:b/>
          <w:bCs/>
          <w:noProof/>
        </w:rPr>
      </w:sdtEndPr>
      <w:sdtContent>
        <w:p w14:paraId="7BA188FC" w14:textId="77777777" w:rsidR="005E4538" w:rsidRDefault="007E6509">
          <w:pPr>
            <w:pStyle w:val="TOCHeading"/>
          </w:pPr>
          <w:r>
            <w:t>Contents</w:t>
          </w:r>
        </w:p>
        <w:p w14:paraId="7F1121EE" w14:textId="77777777" w:rsidR="005E4538" w:rsidRDefault="007E6509">
          <w:pPr>
            <w:pStyle w:val="TOC1"/>
            <w:tabs>
              <w:tab w:val="right" w:leader="dot" w:pos="9350"/>
            </w:tabs>
            <w:rPr>
              <w:noProof/>
            </w:rPr>
          </w:pPr>
          <w:r>
            <w:fldChar w:fldCharType="begin"/>
          </w:r>
          <w:r>
            <w:instrText xml:space="preserve"> TOC \o "1-3" \h \z \u </w:instrText>
          </w:r>
          <w:r>
            <w:fldChar w:fldCharType="separate"/>
          </w:r>
          <w:hyperlink w:anchor="_Toc402299822" w:history="1">
            <w:r w:rsidRPr="000E030A">
              <w:rPr>
                <w:rStyle w:val="Hyperlink"/>
                <w:noProof/>
              </w:rPr>
              <w:t>Heading 1</w:t>
            </w:r>
            <w:r>
              <w:rPr>
                <w:noProof/>
                <w:webHidden/>
              </w:rPr>
              <w:tab/>
            </w:r>
            <w:r>
              <w:rPr>
                <w:noProof/>
                <w:webHidden/>
              </w:rPr>
              <w:fldChar w:fldCharType="begin"/>
            </w:r>
            <w:r>
              <w:rPr>
                <w:noProof/>
                <w:webHidden/>
              </w:rPr>
              <w:instrText xml:space="preserve"> PAGEREF _Toc402299822 \h </w:instrText>
            </w:r>
            <w:r>
              <w:rPr>
                <w:noProof/>
                <w:webHidden/>
              </w:rPr>
            </w:r>
            <w:r>
              <w:rPr>
                <w:noProof/>
                <w:webHidden/>
              </w:rPr>
              <w:fldChar w:fldCharType="separate"/>
            </w:r>
            <w:r>
              <w:rPr>
                <w:noProof/>
                <w:webHidden/>
              </w:rPr>
              <w:t>1</w:t>
            </w:r>
            <w:r>
              <w:rPr>
                <w:noProof/>
                <w:webHidden/>
              </w:rPr>
              <w:fldChar w:fldCharType="end"/>
            </w:r>
          </w:hyperlink>
        </w:p>
        <w:p w14:paraId="4F4FA75D" w14:textId="77777777" w:rsidR="005E4538" w:rsidRDefault="00441FF6">
          <w:pPr>
            <w:pStyle w:val="TOC2"/>
            <w:tabs>
              <w:tab w:val="right" w:leader="dot" w:pos="9350"/>
            </w:tabs>
            <w:rPr>
              <w:noProof/>
            </w:rPr>
          </w:pPr>
          <w:hyperlink w:anchor="_Toc402299823" w:history="1">
            <w:r w:rsidR="007E6509" w:rsidRPr="000E030A">
              <w:rPr>
                <w:rStyle w:val="Hyperlink"/>
                <w:noProof/>
              </w:rPr>
              <w:t>Heading 2</w:t>
            </w:r>
            <w:r w:rsidR="007E6509">
              <w:rPr>
                <w:noProof/>
                <w:webHidden/>
              </w:rPr>
              <w:tab/>
            </w:r>
            <w:r w:rsidR="007E6509">
              <w:rPr>
                <w:noProof/>
                <w:webHidden/>
              </w:rPr>
              <w:fldChar w:fldCharType="begin"/>
            </w:r>
            <w:r w:rsidR="007E6509">
              <w:rPr>
                <w:noProof/>
                <w:webHidden/>
              </w:rPr>
              <w:instrText xml:space="preserve"> PAGEREF _Toc402299823 \h </w:instrText>
            </w:r>
            <w:r w:rsidR="007E6509">
              <w:rPr>
                <w:noProof/>
                <w:webHidden/>
              </w:rPr>
            </w:r>
            <w:r w:rsidR="007E6509">
              <w:rPr>
                <w:noProof/>
                <w:webHidden/>
              </w:rPr>
              <w:fldChar w:fldCharType="separate"/>
            </w:r>
            <w:r w:rsidR="007E6509">
              <w:rPr>
                <w:noProof/>
                <w:webHidden/>
              </w:rPr>
              <w:t>1</w:t>
            </w:r>
            <w:r w:rsidR="007E6509">
              <w:rPr>
                <w:noProof/>
                <w:webHidden/>
              </w:rPr>
              <w:fldChar w:fldCharType="end"/>
            </w:r>
          </w:hyperlink>
        </w:p>
        <w:p w14:paraId="3DD47706" w14:textId="77777777" w:rsidR="005E4538" w:rsidRDefault="00441FF6">
          <w:pPr>
            <w:pStyle w:val="TOC1"/>
            <w:tabs>
              <w:tab w:val="right" w:leader="dot" w:pos="9350"/>
            </w:tabs>
            <w:rPr>
              <w:noProof/>
            </w:rPr>
          </w:pPr>
          <w:hyperlink w:anchor="_Toc402299824" w:history="1">
            <w:r w:rsidR="007E6509" w:rsidRPr="000E030A">
              <w:rPr>
                <w:rStyle w:val="Hyperlink"/>
                <w:noProof/>
              </w:rPr>
              <w:t>Heading 1 again</w:t>
            </w:r>
            <w:r w:rsidR="007E6509">
              <w:rPr>
                <w:noProof/>
                <w:webHidden/>
              </w:rPr>
              <w:tab/>
            </w:r>
            <w:r w:rsidR="007E6509">
              <w:rPr>
                <w:noProof/>
                <w:webHidden/>
              </w:rPr>
              <w:fldChar w:fldCharType="begin"/>
            </w:r>
            <w:r w:rsidR="007E6509">
              <w:rPr>
                <w:noProof/>
                <w:webHidden/>
              </w:rPr>
              <w:instrText xml:space="preserve"> PAGEREF _Toc402299824 \h </w:instrText>
            </w:r>
            <w:r w:rsidR="007E6509">
              <w:rPr>
                <w:noProof/>
                <w:webHidden/>
              </w:rPr>
            </w:r>
            <w:r w:rsidR="007E6509">
              <w:rPr>
                <w:noProof/>
                <w:webHidden/>
              </w:rPr>
              <w:fldChar w:fldCharType="separate"/>
            </w:r>
            <w:r w:rsidR="007E6509">
              <w:rPr>
                <w:noProof/>
                <w:webHidden/>
              </w:rPr>
              <w:t>1</w:t>
            </w:r>
            <w:r w:rsidR="007E6509">
              <w:rPr>
                <w:noProof/>
                <w:webHidden/>
              </w:rPr>
              <w:fldChar w:fldCharType="end"/>
            </w:r>
          </w:hyperlink>
        </w:p>
        <w:p w14:paraId="1AE6EBA9" w14:textId="77777777" w:rsidR="005E4538" w:rsidRDefault="00441FF6">
          <w:pPr>
            <w:pStyle w:val="TOC2"/>
            <w:tabs>
              <w:tab w:val="right" w:leader="dot" w:pos="9350"/>
            </w:tabs>
            <w:rPr>
              <w:noProof/>
            </w:rPr>
          </w:pPr>
          <w:hyperlink w:anchor="_Toc402299825" w:history="1">
            <w:r w:rsidR="007E6509" w:rsidRPr="000E030A">
              <w:rPr>
                <w:rStyle w:val="Hyperlink"/>
                <w:noProof/>
              </w:rPr>
              <w:t>Heading 2 again</w:t>
            </w:r>
            <w:r w:rsidR="007E6509">
              <w:rPr>
                <w:noProof/>
                <w:webHidden/>
              </w:rPr>
              <w:tab/>
            </w:r>
            <w:r w:rsidR="007E6509">
              <w:rPr>
                <w:noProof/>
                <w:webHidden/>
              </w:rPr>
              <w:fldChar w:fldCharType="begin"/>
            </w:r>
            <w:r w:rsidR="007E6509">
              <w:rPr>
                <w:noProof/>
                <w:webHidden/>
              </w:rPr>
              <w:instrText xml:space="preserve"> PAGEREF _Toc402299825 \h </w:instrText>
            </w:r>
            <w:r w:rsidR="007E6509">
              <w:rPr>
                <w:noProof/>
                <w:webHidden/>
              </w:rPr>
            </w:r>
            <w:r w:rsidR="007E6509">
              <w:rPr>
                <w:noProof/>
                <w:webHidden/>
              </w:rPr>
              <w:fldChar w:fldCharType="separate"/>
            </w:r>
            <w:r w:rsidR="007E6509">
              <w:rPr>
                <w:noProof/>
                <w:webHidden/>
              </w:rPr>
              <w:t>1</w:t>
            </w:r>
            <w:r w:rsidR="007E6509">
              <w:rPr>
                <w:noProof/>
                <w:webHidden/>
              </w:rPr>
              <w:fldChar w:fldCharType="end"/>
            </w:r>
          </w:hyperlink>
        </w:p>
        <w:p w14:paraId="27EB7B00" w14:textId="77777777" w:rsidR="005E4538" w:rsidRDefault="007E6509">
          <w:r>
            <w:rPr>
              <w:b/>
              <w:bCs/>
              <w:noProof/>
            </w:rPr>
            <w:fldChar w:fldCharType="end"/>
          </w:r>
        </w:p>
      </w:sdtContent>
    </w:sdt>
    <w:p w14:paraId="0FDA8938" w14:textId="77777777" w:rsidR="008C7D50" w:rsidRDefault="00441FF6"/>
    <w:p w14:paraId="4DCED121" w14:textId="77777777" w:rsidR="005E4538" w:rsidRDefault="00441FF6"/>
    <w:p w14:paraId="1239CA24" w14:textId="77777777" w:rsidR="005E4538" w:rsidRDefault="00441FF6"/>
    <w:p w14:paraId="4E0C70D0" w14:textId="77777777" w:rsidR="005E4538" w:rsidRDefault="007E6509" w:rsidP="005E4538">
      <w:pPr>
        <w:pStyle w:val="Heading1"/>
      </w:pPr>
      <w:bookmarkStart w:id="4" w:name="_Toc402299822"/>
      <w:r>
        <w:t>Heading 1</w:t>
      </w:r>
      <w:bookmarkEnd w:id="4"/>
    </w:p>
    <w:p w14:paraId="4E50BC12" w14:textId="77777777" w:rsidR="005E4538" w:rsidRDefault="007E6509" w:rsidP="005E4538">
      <w:pPr>
        <w:pStyle w:val="Heading2"/>
      </w:pPr>
      <w:bookmarkStart w:id="5" w:name="_Toc402299823"/>
      <w:r>
        <w:t>Heading 2</w:t>
      </w:r>
      <w:bookmarkEnd w:id="5"/>
    </w:p>
    <w:p w14:paraId="0A4BD695" w14:textId="77777777" w:rsidR="005E4538" w:rsidRDefault="007E6509" w:rsidP="005E4538">
      <w:pPr>
        <w:pStyle w:val="Heading1"/>
      </w:pPr>
      <w:bookmarkStart w:id="6" w:name="_Toc402299824"/>
      <w:r>
        <w:t>Heading 1 again</w:t>
      </w:r>
      <w:bookmarkEnd w:id="6"/>
    </w:p>
    <w:p w14:paraId="1A73D604" w14:textId="77777777" w:rsidR="005E4538" w:rsidRDefault="007E6509" w:rsidP="005E4538">
      <w:pPr>
        <w:pStyle w:val="Heading2"/>
      </w:pPr>
      <w:bookmarkStart w:id="7" w:name="_Toc402299825"/>
      <w:r>
        <w:t>Heading 2 again</w:t>
      </w:r>
      <w:bookmarkEnd w:id="7"/>
    </w:p>
    <w:p w14:paraId="68E620A8" w14:textId="77777777" w:rsidR="005E4538" w:rsidRDefault="00441FF6"/>
    <w:p w14:paraId="5F7FB8A0" w14:textId="77777777" w:rsidR="0018060C" w:rsidRDefault="007E6509">
      <w:r>
        <w:rPr>
          <w:noProof/>
        </w:rPr>
        <w:drawing>
          <wp:inline distT="0" distB="0" distL="0" distR="0" wp14:anchorId="2BDEF569" wp14:editId="2379780A">
            <wp:extent cx="5943600" cy="461899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C7E21.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41DACC09" w14:textId="77777777" w:rsidR="0018060C" w:rsidRDefault="007E6509">
      <w:r>
        <w:t>This is a section that is in landscape mode.</w:t>
      </w:r>
    </w:p>
    <w:p w14:paraId="01D23D0E" w14:textId="77777777" w:rsidR="00757004" w:rsidRDefault="00441FF6">
      <w:pPr>
        <w:sectPr w:rsidR="00757004" w:rsidSect="00757004">
          <w:headerReference w:type="even" r:id="rId21"/>
          <w:headerReference w:type="default" r:id="rId22"/>
          <w:footerReference w:type="even" r:id="rId23"/>
          <w:footerReference w:type="default" r:id="rId24"/>
          <w:headerReference w:type="first" r:id="rId25"/>
          <w:footerReference w:type="first" r:id="rId26"/>
          <w:pgSz w:w="15840" w:h="12240" w:orient="landscape"/>
          <w:pgMar w:top="1440" w:right="1440" w:bottom="1440" w:left="1440" w:header="720" w:footer="720" w:gutter="0"/>
          <w:cols w:space="720"/>
          <w:docGrid w:linePitch="360"/>
        </w:sectPr>
      </w:pPr>
    </w:p>
    <w:p w14:paraId="797CF602" w14:textId="77777777" w:rsidR="00757004" w:rsidRDefault="007E6509">
      <w:pPr>
        <w:sectPr w:rsidR="00757004" w:rsidSect="0075700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pPr>
      <w:r>
        <w:t>This is in the following section.</w:t>
      </w:r>
    </w:p>
    <w:p w14:paraId="49F6A636" w14:textId="77777777" w:rsidR="006770F0" w:rsidRDefault="007E6509" w:rsidP="006770F0">
      <w:pPr>
        <w:jc w:val="right"/>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533D5C" w14:textId="77777777" w:rsidR="00D66685" w:rsidRDefault="007E6509">
      <w:r>
        <w:t xml:space="preserve">Video provides a </w:t>
      </w:r>
      <w:r>
        <w:rPr>
          <w:rStyle w:val="FootnoteReference"/>
        </w:rPr>
        <w:footnoteReference w:id="1"/>
      </w:r>
      <w:r>
        <w:t>powerful way to help you prove your point.</w:t>
      </w:r>
    </w:p>
    <w:p w14:paraId="1265C0CD" w14:textId="77777777" w:rsidR="00375D24" w:rsidRPr="00375D24" w:rsidRDefault="007E6509">
      <w:pPr>
        <w:rPr>
          <w:rFonts w:ascii="Wide Latin" w:hAnsi="Wide Latin"/>
        </w:rPr>
      </w:pPr>
      <w:r w:rsidRPr="00375D24">
        <w:rPr>
          <w:rFonts w:ascii="Wide Latin" w:hAnsi="Wide Latin"/>
        </w:rPr>
        <w:t>Video provides a powerful way to help you prove your point.</w:t>
      </w:r>
    </w:p>
    <w:p w14:paraId="64A22BCC" w14:textId="77777777" w:rsidR="00375D24" w:rsidRPr="00375D24" w:rsidRDefault="007E6509">
      <w:pPr>
        <w:rPr>
          <w:rFonts w:ascii="Times New Roman" w:hAnsi="Times New Roman" w:cs="Times New Roman"/>
          <w:sz w:val="40"/>
        </w:rPr>
      </w:pPr>
      <w:r w:rsidRPr="00375D24">
        <w:rPr>
          <w:rFonts w:ascii="Times New Roman" w:hAnsi="Times New Roman" w:cs="Times New Roman"/>
          <w:sz w:val="40"/>
        </w:rPr>
        <w:t>When you click Online Video, you can paste in the embed code for the video you want to add.</w:t>
      </w:r>
    </w:p>
    <w:p w14:paraId="3C771B35" w14:textId="77777777" w:rsidR="00375D24" w:rsidRPr="00375D24" w:rsidRDefault="007E6509">
      <w:pPr>
        <w:rPr>
          <w:rFonts w:ascii="Consolas" w:hAnsi="Consolas" w:cs="Consolas"/>
          <w:sz w:val="12"/>
        </w:rPr>
      </w:pPr>
      <w:r w:rsidRPr="00375D24">
        <w:rPr>
          <w:rFonts w:ascii="Consolas" w:hAnsi="Consolas" w:cs="Consolas"/>
          <w:sz w:val="12"/>
        </w:rPr>
        <w:t>You can also type a keyword to search online for the video that best fits your document.</w:t>
      </w:r>
    </w:p>
    <w:p w14:paraId="405BA1E3" w14:textId="77777777" w:rsidR="00FD5E0B" w:rsidRPr="00FD5E0B" w:rsidRDefault="007E6509">
      <w:pP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5E0B">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provides a powerful way to help you prove your point.</w:t>
      </w:r>
    </w:p>
    <w:p w14:paraId="165E4EF2" w14:textId="77777777" w:rsidR="00FD5E0B" w:rsidRPr="00FD5E0B" w:rsidRDefault="007E6509">
      <w:pPr>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you click Online Video, you can paste in the embed code for the video you want to add.</w:t>
      </w:r>
    </w:p>
    <w:p w14:paraId="3B074659" w14:textId="77777777" w:rsidR="00FD5E0B" w:rsidRPr="00FD5E0B" w:rsidRDefault="007E6509">
      <w:pPr>
        <w:rPr>
          <w:b/>
          <w:color w:val="F7CAAC" w:themeColor="accent2" w:themeTint="66"/>
          <w14:textOutline w14:w="11112" w14:cap="flat" w14:cmpd="sng" w14:algn="ctr">
            <w14:solidFill>
              <w14:schemeClr w14:val="accent2"/>
            </w14:solidFill>
            <w14:prstDash w14:val="solid"/>
            <w14:round/>
          </w14:textOutline>
        </w:rPr>
      </w:pPr>
      <w:r w:rsidRPr="00FD5E0B">
        <w:rPr>
          <w:b/>
          <w:color w:val="F7CAAC" w:themeColor="accent2" w:themeTint="66"/>
          <w14:textOutline w14:w="11112" w14:cap="flat" w14:cmpd="sng" w14:algn="ctr">
            <w14:solidFill>
              <w14:schemeClr w14:val="accent2"/>
            </w14:solidFill>
            <w14:prstDash w14:val="solid"/>
            <w14:round/>
          </w14:textOutline>
        </w:rPr>
        <w:t>You can also type a keyword to search online for the video that best fits your document.</w:t>
      </w:r>
    </w:p>
    <w:p w14:paraId="21229329" w14:textId="77777777" w:rsidR="005849D4" w:rsidRDefault="007E6509">
      <w:r>
        <w:t>Following is a hyperlink.</w:t>
      </w:r>
    </w:p>
    <w:p w14:paraId="467442AB" w14:textId="77777777" w:rsidR="00D87A4D" w:rsidRDefault="00441FF6">
      <w:hyperlink r:id="rId33" w:history="1">
        <w:r w:rsidR="007E6509" w:rsidRPr="005849D4">
          <w:rPr>
            <w:rStyle w:val="Hyperlink"/>
          </w:rPr>
          <w:t>EricWhite.com</w:t>
        </w:r>
      </w:hyperlink>
    </w:p>
    <w:p w14:paraId="752E6B7E" w14:textId="77777777" w:rsidR="001B6543" w:rsidRDefault="007E6509" w:rsidP="001B6543">
      <w:pPr>
        <w:pStyle w:val="ListParagraph"/>
        <w:numPr>
          <w:ilvl w:val="0"/>
          <w:numId w:val="3"/>
        </w:numPr>
      </w:pPr>
      <w:r>
        <w:t>Video provides a powerful way to help you prove your point.</w:t>
      </w:r>
    </w:p>
    <w:p w14:paraId="10DEA4A8" w14:textId="77777777" w:rsidR="001B6543" w:rsidRDefault="007E6509" w:rsidP="001B6543">
      <w:pPr>
        <w:pStyle w:val="ListParagraph"/>
        <w:numPr>
          <w:ilvl w:val="1"/>
          <w:numId w:val="3"/>
        </w:numPr>
      </w:pPr>
      <w:r>
        <w:t>When you click Online Video, you can paste in the embed code for the video you want to add.</w:t>
      </w:r>
    </w:p>
    <w:p w14:paraId="485F7974" w14:textId="77777777" w:rsidR="001B6543" w:rsidRDefault="007E6509" w:rsidP="001B6543">
      <w:pPr>
        <w:pStyle w:val="ListParagraph"/>
        <w:numPr>
          <w:ilvl w:val="1"/>
          <w:numId w:val="3"/>
        </w:numPr>
      </w:pPr>
      <w:r>
        <w:t>You can also type a keyword to search online for the video that best fits your document.</w:t>
      </w:r>
    </w:p>
    <w:p w14:paraId="11C3285E" w14:textId="77777777" w:rsidR="001B6543" w:rsidRDefault="007E6509" w:rsidP="001B6543">
      <w:pPr>
        <w:pStyle w:val="ListParagraph"/>
        <w:numPr>
          <w:ilvl w:val="0"/>
          <w:numId w:val="3"/>
        </w:numPr>
      </w:pPr>
      <w:r>
        <w:t>To make your document look professionally produced, Word provides header, footer, cover page, and text box designs that complement each other.</w:t>
      </w:r>
    </w:p>
    <w:p w14:paraId="06F04DBB" w14:textId="77777777" w:rsidR="001B6543" w:rsidRDefault="007E6509" w:rsidP="001B6543">
      <w:pPr>
        <w:pStyle w:val="ListParagraph"/>
        <w:numPr>
          <w:ilvl w:val="1"/>
          <w:numId w:val="3"/>
        </w:numPr>
      </w:pPr>
      <w:r>
        <w:t>For example, you can add a matching cover page, header, and sidebar.</w:t>
      </w:r>
    </w:p>
    <w:p w14:paraId="4BE2BF85" w14:textId="77777777" w:rsidR="007E6A89" w:rsidRDefault="007E6509" w:rsidP="007E6A89">
      <w:pPr>
        <w:pStyle w:val="ListParagraph"/>
        <w:numPr>
          <w:ilvl w:val="0"/>
          <w:numId w:val="4"/>
        </w:numPr>
      </w:pPr>
      <w:r>
        <w:t>Video provides a powerful way to help you prove your point.</w:t>
      </w:r>
    </w:p>
    <w:p w14:paraId="54DA412F" w14:textId="77777777" w:rsidR="007E6A89" w:rsidRDefault="007E6509" w:rsidP="007E6A89">
      <w:pPr>
        <w:pStyle w:val="ListParagraph"/>
        <w:numPr>
          <w:ilvl w:val="1"/>
          <w:numId w:val="4"/>
        </w:numPr>
      </w:pPr>
      <w:r>
        <w:t>When you click Online Video, you can paste in the embed code for the video you want to add.</w:t>
      </w:r>
    </w:p>
    <w:p w14:paraId="5403892E" w14:textId="77777777" w:rsidR="007E6A89" w:rsidRDefault="007E6509" w:rsidP="007E6A89">
      <w:pPr>
        <w:pStyle w:val="ListParagraph"/>
        <w:numPr>
          <w:ilvl w:val="1"/>
          <w:numId w:val="4"/>
        </w:numPr>
      </w:pPr>
      <w:r>
        <w:t>You can also type a keyword to search online for the video that best fits your document.</w:t>
      </w:r>
    </w:p>
    <w:p w14:paraId="26B29323" w14:textId="77777777" w:rsidR="007E6A89" w:rsidRDefault="007E6509" w:rsidP="007E6A89">
      <w:pPr>
        <w:pStyle w:val="ListParagraph"/>
        <w:numPr>
          <w:ilvl w:val="1"/>
          <w:numId w:val="4"/>
        </w:numPr>
      </w:pPr>
      <w:r>
        <w:t>To make your document look professionally produced, Word provides header, footer, cover page, and text box designs that complement each other.</w:t>
      </w:r>
    </w:p>
    <w:p w14:paraId="2BC36EFF" w14:textId="77777777" w:rsidR="007E6A89" w:rsidRDefault="007E6509" w:rsidP="007E6A89">
      <w:pPr>
        <w:pStyle w:val="ListParagraph"/>
        <w:numPr>
          <w:ilvl w:val="0"/>
          <w:numId w:val="4"/>
        </w:numPr>
      </w:pPr>
      <w:r>
        <w:t>For example, you can add a matching cover page, header, and sidebar.</w:t>
      </w:r>
    </w:p>
    <w:p w14:paraId="0385F8D8" w14:textId="77777777" w:rsidR="007E6A89" w:rsidRDefault="007E6509" w:rsidP="007E6A89">
      <w:pPr>
        <w:pStyle w:val="ListParagraph"/>
        <w:numPr>
          <w:ilvl w:val="1"/>
          <w:numId w:val="4"/>
        </w:numPr>
      </w:pPr>
      <w:r>
        <w:t>Click Insert and then choose the elements you want from the different galleries.</w:t>
      </w:r>
    </w:p>
    <w:p w14:paraId="45A81F88" w14:textId="77777777" w:rsidR="007E6A89" w:rsidRDefault="007E6509" w:rsidP="007E6A89">
      <w:pPr>
        <w:pStyle w:val="ListParagraph"/>
        <w:numPr>
          <w:ilvl w:val="1"/>
          <w:numId w:val="4"/>
        </w:numPr>
      </w:pPr>
      <w:r>
        <w:t>Themes and styles also help keep your document coordinated.</w:t>
      </w:r>
    </w:p>
    <w:p w14:paraId="5DCE6C90" w14:textId="77777777" w:rsidR="007E6A89" w:rsidRDefault="007E6509" w:rsidP="007E6A89">
      <w:pPr>
        <w:pStyle w:val="ListParagraph"/>
        <w:numPr>
          <w:ilvl w:val="0"/>
          <w:numId w:val="4"/>
        </w:numPr>
      </w:pPr>
      <w:r>
        <w:t>When you click Design and choose a new Theme, the pictures, charts, and SmartArt graphics change to match your new theme.</w:t>
      </w:r>
    </w:p>
    <w:p w14:paraId="5327A714" w14:textId="77777777" w:rsidR="007E6A89" w:rsidRDefault="007E6509" w:rsidP="007E6A89">
      <w:pPr>
        <w:pStyle w:val="ListParagraph"/>
        <w:numPr>
          <w:ilvl w:val="1"/>
          <w:numId w:val="4"/>
        </w:numPr>
      </w:pPr>
      <w:r>
        <w:t>When you apply styles, your headings change to match the new theme.</w:t>
      </w:r>
    </w:p>
    <w:p w14:paraId="33419125" w14:textId="77777777" w:rsidR="00AD20E4" w:rsidRDefault="007E6509" w:rsidP="007E6A89">
      <w:pPr>
        <w:pStyle w:val="ListParagraph"/>
        <w:numPr>
          <w:ilvl w:val="1"/>
          <w:numId w:val="4"/>
        </w:numPr>
      </w:pPr>
      <w:r>
        <w:t>Save time in Word with new buttons that show up where you need them.</w:t>
      </w:r>
    </w:p>
    <w:p w14:paraId="7569FAFA" w14:textId="77777777" w:rsidR="007E6A89" w:rsidRDefault="00441FF6"/>
    <w:p w14:paraId="7DCE2E0C" w14:textId="77777777" w:rsidR="00BA359B" w:rsidRDefault="007E6509">
      <w:r w:rsidRPr="008F32D2">
        <w:rPr>
          <w:b/>
          <w:i/>
          <w:highlight w:val="yellow"/>
          <w:u w:val="single"/>
        </w:rPr>
        <w:t>Video provides a powerful way to help you prove your point.</w:t>
      </w:r>
      <w:r>
        <w:t xml:space="preserve"> When you click Online Video, you can paste</w:t>
      </w:r>
      <w:del w:id="8" w:author="Eric White" w:date="2014-10-28T20:44:00Z">
        <w:r w:rsidDel="00D350BA">
          <w:delText xml:space="preserve"> in the embed code for the video you want to add</w:delText>
        </w:r>
      </w:del>
      <w:r>
        <w:t>. You can also type a keyword to search online for the video that best fits your document.</w:t>
      </w:r>
    </w:p>
    <w:tbl>
      <w:tblPr>
        <w:tblStyle w:val="GridTable4-Accent5"/>
        <w:tblW w:w="0" w:type="dxa"/>
        <w:tblLook w:val="04A0" w:firstRow="1" w:lastRow="0" w:firstColumn="1" w:lastColumn="0" w:noHBand="0" w:noVBand="1"/>
      </w:tblPr>
      <w:tblGrid>
        <w:gridCol w:w="3116"/>
        <w:gridCol w:w="3117"/>
        <w:gridCol w:w="3117"/>
      </w:tblGrid>
      <w:tr w:rsidR="00C4274D" w14:paraId="28433401"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96B7B" w14:textId="77777777" w:rsidR="00C4274D" w:rsidRDefault="007E6509">
            <w:r>
              <w:rPr>
                <w:noProof/>
              </w:rPr>
              <w:t>Lorem ipsum dolor sit amet</w:t>
            </w:r>
          </w:p>
        </w:tc>
        <w:tc>
          <w:tcPr>
            <w:tcW w:w="3117" w:type="dxa"/>
          </w:tcPr>
          <w:p w14:paraId="6F2D47E4" w14:textId="77777777" w:rsidR="00C4274D" w:rsidRPr="00C4274D" w:rsidRDefault="007E6509">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14:paraId="372BD97C" w14:textId="77777777" w:rsidR="00C4274D" w:rsidRDefault="007E6509">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rsidDel="00D350BA" w14:paraId="483CB5CB" w14:textId="77777777" w:rsidTr="00665111">
        <w:trPr>
          <w:cnfStyle w:val="000000100000" w:firstRow="0" w:lastRow="0" w:firstColumn="0" w:lastColumn="0" w:oddVBand="0" w:evenVBand="0" w:oddHBand="1" w:evenHBand="0" w:firstRowFirstColumn="0" w:firstRowLastColumn="0" w:lastRowFirstColumn="0" w:lastRowLastColumn="0"/>
          <w:del w:id="9" w:author="Eric White" w:date="2014-10-28T20:44:00Z"/>
        </w:trPr>
        <w:tc>
          <w:tcPr>
            <w:cnfStyle w:val="001000000000" w:firstRow="0" w:lastRow="0" w:firstColumn="1" w:lastColumn="0" w:oddVBand="0" w:evenVBand="0" w:oddHBand="0" w:evenHBand="0" w:firstRowFirstColumn="0" w:firstRowLastColumn="0" w:lastRowFirstColumn="0" w:lastRowLastColumn="0"/>
            <w:tcW w:w="3116" w:type="dxa"/>
          </w:tcPr>
          <w:p w14:paraId="352EC88E" w14:textId="77777777" w:rsidR="00C4274D" w:rsidDel="00D350BA" w:rsidRDefault="007E6509">
            <w:pPr>
              <w:rPr>
                <w:del w:id="10" w:author="Eric White" w:date="2014-10-28T20:44:00Z"/>
              </w:rPr>
            </w:pPr>
            <w:del w:id="11" w:author="Eric White" w:date="2014-10-28T20:44:00Z">
              <w:r w:rsidDel="00D350BA">
                <w:delText>100</w:delText>
              </w:r>
            </w:del>
          </w:p>
        </w:tc>
        <w:tc>
          <w:tcPr>
            <w:tcW w:w="3117" w:type="dxa"/>
          </w:tcPr>
          <w:p w14:paraId="5ED0C048" w14:textId="77777777" w:rsidR="00C4274D" w:rsidDel="00D350BA" w:rsidRDefault="007E6509">
            <w:pPr>
              <w:cnfStyle w:val="000000100000" w:firstRow="0" w:lastRow="0" w:firstColumn="0" w:lastColumn="0" w:oddVBand="0" w:evenVBand="0" w:oddHBand="1" w:evenHBand="0" w:firstRowFirstColumn="0" w:firstRowLastColumn="0" w:lastRowFirstColumn="0" w:lastRowLastColumn="0"/>
              <w:rPr>
                <w:del w:id="12" w:author="Eric White" w:date="2014-10-28T20:44:00Z"/>
              </w:rPr>
            </w:pPr>
            <w:del w:id="13" w:author="Eric White" w:date="2014-10-28T20:44:00Z">
              <w:r w:rsidDel="00D350BA">
                <w:delText>200</w:delText>
              </w:r>
            </w:del>
          </w:p>
        </w:tc>
        <w:tc>
          <w:tcPr>
            <w:tcW w:w="3117" w:type="dxa"/>
          </w:tcPr>
          <w:p w14:paraId="096D7C0D" w14:textId="77777777" w:rsidR="00C4274D" w:rsidDel="00D350BA" w:rsidRDefault="007E6509">
            <w:pPr>
              <w:cnfStyle w:val="000000100000" w:firstRow="0" w:lastRow="0" w:firstColumn="0" w:lastColumn="0" w:oddVBand="0" w:evenVBand="0" w:oddHBand="1" w:evenHBand="0" w:firstRowFirstColumn="0" w:firstRowLastColumn="0" w:lastRowFirstColumn="0" w:lastRowLastColumn="0"/>
              <w:rPr>
                <w:del w:id="14" w:author="Eric White" w:date="2014-10-28T20:44:00Z"/>
              </w:rPr>
            </w:pPr>
            <w:del w:id="15" w:author="Eric White" w:date="2014-10-28T20:44:00Z">
              <w:r w:rsidDel="00D350BA">
                <w:delText>300</w:delText>
              </w:r>
            </w:del>
          </w:p>
        </w:tc>
      </w:tr>
      <w:tr w:rsidR="00C4274D" w14:paraId="6B9CB10B" w14:textId="77777777" w:rsidTr="00665111">
        <w:tc>
          <w:tcPr>
            <w:cnfStyle w:val="001000000000" w:firstRow="0" w:lastRow="0" w:firstColumn="1" w:lastColumn="0" w:oddVBand="0" w:evenVBand="0" w:oddHBand="0" w:evenHBand="0" w:firstRowFirstColumn="0" w:firstRowLastColumn="0" w:lastRowFirstColumn="0" w:lastRowLastColumn="0"/>
            <w:tcW w:w="3116" w:type="dxa"/>
          </w:tcPr>
          <w:p w14:paraId="5C1719FD" w14:textId="77777777" w:rsidR="00C4274D" w:rsidRDefault="007E6509">
            <w:r>
              <w:t>400</w:t>
            </w:r>
          </w:p>
        </w:tc>
        <w:tc>
          <w:tcPr>
            <w:tcW w:w="3117" w:type="dxa"/>
          </w:tcPr>
          <w:p w14:paraId="7D4CF8AA" w14:textId="77777777" w:rsidR="00C4274D" w:rsidRDefault="007E6509">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0CEC9855" w14:textId="77777777" w:rsidR="00C4274D" w:rsidRDefault="007E6509">
            <w:pPr>
              <w:cnfStyle w:val="000000000000" w:firstRow="0" w:lastRow="0" w:firstColumn="0" w:lastColumn="0" w:oddVBand="0" w:evenVBand="0" w:oddHBand="0" w:evenHBand="0" w:firstRowFirstColumn="0" w:firstRowLastColumn="0" w:lastRowFirstColumn="0" w:lastRowLastColumn="0"/>
            </w:pPr>
            <w:r>
              <w:t>600</w:t>
            </w:r>
          </w:p>
        </w:tc>
      </w:tr>
    </w:tbl>
    <w:p w14:paraId="7540EDBA" w14:textId="77777777" w:rsidR="00C4274D" w:rsidRDefault="00441FF6" w:rsidP="00C4274D"/>
    <w:p w14:paraId="56ECE6CA" w14:textId="77777777" w:rsidR="006F1BE6" w:rsidRDefault="007E6509" w:rsidP="006F1BE6">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5EB4B7" w14:textId="77777777" w:rsidR="00CD35D8" w:rsidRDefault="007E6509" w:rsidP="00CD35D8">
      <w:pPr>
        <w:ind w:left="720" w:hanging="720"/>
      </w:pPr>
      <w:r>
        <w:t>Video provides a powerful way to help you prove your point. When you click Online Video, you can paste in the embed code for the video you want to add. You can also type a keyword to search online for the video that best fits your document.</w:t>
      </w:r>
    </w:p>
    <w:p w14:paraId="2147A873" w14:textId="77777777" w:rsidR="00CD35D8" w:rsidRDefault="007E6509" w:rsidP="00CD35D8">
      <w:pPr>
        <w:ind w:firstLine="720"/>
      </w:pPr>
      <w:r>
        <w:t>To make your document look professionally produced, Word provides header, footer, cover page, and text box designs that complement each other.</w:t>
      </w:r>
    </w:p>
    <w:p w14:paraId="551600B1" w14:textId="77777777" w:rsidR="00CD35D8" w:rsidRDefault="007E6509" w:rsidP="00CD35D8">
      <w:pPr>
        <w:ind w:left="1440"/>
      </w:pPr>
      <w:r>
        <w:t>For example, you can add a matching cover page, header, and sidebar.</w:t>
      </w:r>
    </w:p>
    <w:p w14:paraId="482579FD" w14:textId="77777777" w:rsidR="00CD35D8" w:rsidRDefault="007E6509" w:rsidP="00CD35D8">
      <w:pPr>
        <w:ind w:left="2880"/>
      </w:pPr>
      <w:r>
        <w:t>Click Insert and then choose the elements you want from the different galleries.</w:t>
      </w:r>
    </w:p>
    <w:p w14:paraId="60C5CA22" w14:textId="77777777" w:rsidR="0018060C" w:rsidRDefault="007E6509">
      <w:r>
        <w:rPr>
          <w:noProof/>
        </w:rPr>
        <w:drawing>
          <wp:inline distT="0" distB="0" distL="0" distR="0" wp14:anchorId="05FEE8A2" wp14:editId="1F2F4FE4">
            <wp:extent cx="5486400" cy="3200400"/>
            <wp:effectExtent l="0" t="0" r="19050" b="0"/>
            <wp:docPr id="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sectPr w:rsidR="001806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ric White" w:date="2014-10-28T20:22:00Z" w:initials="EW">
    <w:p w14:paraId="4E5C8309" w14:textId="77777777" w:rsidR="006A1A5D" w:rsidRDefault="007E6509">
      <w:pPr>
        <w:pStyle w:val="CommentText"/>
      </w:pPr>
      <w:r>
        <w:rPr>
          <w:rStyle w:val="CommentReference"/>
        </w:rPr>
        <w:annotationRef/>
      </w:r>
      <w:r>
        <w:t>This is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5C83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3F9F0" w14:textId="77777777" w:rsidR="00441FF6" w:rsidRDefault="00441FF6">
      <w:pPr>
        <w:spacing w:after="0" w:line="240" w:lineRule="auto"/>
      </w:pPr>
      <w:r>
        <w:separator/>
      </w:r>
    </w:p>
  </w:endnote>
  <w:endnote w:type="continuationSeparator" w:id="0">
    <w:p w14:paraId="348F98F2" w14:textId="77777777" w:rsidR="00441FF6" w:rsidRDefault="00441FF6">
      <w:pPr>
        <w:spacing w:after="0" w:line="240" w:lineRule="auto"/>
      </w:pPr>
      <w:r>
        <w:continuationSeparator/>
      </w:r>
    </w:p>
  </w:endnote>
  <w:endnote w:id="1">
    <w:p w14:paraId="68990B77" w14:textId="77777777" w:rsidR="00C32A83" w:rsidRDefault="007E6509">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1AD57" w14:textId="77777777" w:rsidR="00FC44AB" w:rsidRDefault="00441F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8A38" w14:textId="77777777" w:rsidR="00FC44AB" w:rsidRDefault="00441F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BB8FC" w14:textId="77777777" w:rsidR="00FC44AB" w:rsidRDefault="00441F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DC628" w14:textId="77777777" w:rsidR="00AD20E4" w:rsidRDefault="00AD20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42E03" w14:textId="77777777" w:rsidR="00AD20E4" w:rsidRDefault="00AD20E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AC8E" w14:textId="77777777" w:rsidR="00AD20E4" w:rsidRDefault="00AD20E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427F" w14:textId="77777777" w:rsidR="00AD20E4" w:rsidRDefault="00AD20E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C26" w14:textId="77777777" w:rsidR="00AD20E4" w:rsidRDefault="00AD20E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3CAE6" w14:textId="77777777" w:rsidR="00AD20E4" w:rsidRDefault="00AD2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E3DA4" w14:textId="77777777" w:rsidR="00441FF6" w:rsidRDefault="00441FF6">
      <w:pPr>
        <w:spacing w:after="0" w:line="240" w:lineRule="auto"/>
      </w:pPr>
      <w:r>
        <w:separator/>
      </w:r>
    </w:p>
  </w:footnote>
  <w:footnote w:type="continuationSeparator" w:id="0">
    <w:p w14:paraId="57ED48F7" w14:textId="77777777" w:rsidR="00441FF6" w:rsidRDefault="00441FF6">
      <w:pPr>
        <w:spacing w:after="0" w:line="240" w:lineRule="auto"/>
      </w:pPr>
      <w:r>
        <w:continuationSeparator/>
      </w:r>
    </w:p>
  </w:footnote>
  <w:footnote w:id="1">
    <w:p w14:paraId="2984BC4D" w14:textId="77777777" w:rsidR="00D66685" w:rsidRDefault="007E6509">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AC056" w14:textId="77777777" w:rsidR="00FC44AB" w:rsidRDefault="00441F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556026"/>
      <w:docPartObj>
        <w:docPartGallery w:val="Watermarks"/>
        <w:docPartUnique/>
      </w:docPartObj>
    </w:sdtPr>
    <w:sdtEndPr/>
    <w:sdtContent>
      <w:p w14:paraId="62B150C8" w14:textId="77777777" w:rsidR="00FC44AB" w:rsidRDefault="00441FF6">
        <w:pPr>
          <w:pStyle w:val="Header"/>
        </w:pPr>
        <w:r>
          <w:rPr>
            <w:noProof/>
          </w:rPr>
          <w:pict w14:anchorId="32C423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073"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1F9E7" w14:textId="77777777" w:rsidR="00FC44AB" w:rsidRDefault="00441F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4475" w14:textId="77777777" w:rsidR="00AD20E4" w:rsidRDefault="00AD20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B6E91" w14:textId="77777777" w:rsidR="00AD20E4" w:rsidRDefault="00AD20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2BD7" w14:textId="77777777" w:rsidR="00AD20E4" w:rsidRDefault="00AD20E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E9BF" w14:textId="77777777" w:rsidR="00AD20E4" w:rsidRDefault="00AD20E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BBEC8" w14:textId="77777777" w:rsidR="00AD20E4" w:rsidRDefault="00AD20E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5902E" w14:textId="77777777" w:rsidR="00AD20E4" w:rsidRDefault="00AD2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665"/>
    <w:multiLevelType w:val="hybridMultilevel"/>
    <w:tmpl w:val="20D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7E98"/>
    <w:multiLevelType w:val="hybridMultilevel"/>
    <w:tmpl w:val="CB1A5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A3270"/>
    <w:multiLevelType w:val="hybridMultilevel"/>
    <w:tmpl w:val="696CAA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73A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2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22A2E"/>
    <w:rsid w:val="0018060C"/>
    <w:rsid w:val="002173BF"/>
    <w:rsid w:val="00441FF6"/>
    <w:rsid w:val="007E6509"/>
    <w:rsid w:val="00894F66"/>
    <w:rsid w:val="00915B58"/>
    <w:rsid w:val="00AD20E4"/>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1799026"/>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7F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7F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7F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7F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7F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7F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7F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E7"/>
    <w:pPr>
      <w:ind w:left="720"/>
      <w:contextualSpacing/>
    </w:pPr>
  </w:style>
  <w:style w:type="character" w:customStyle="1" w:styleId="Heading1Char">
    <w:name w:val="Heading 1 Char"/>
    <w:basedOn w:val="DefaultParagraphFont"/>
    <w:link w:val="Heading1"/>
    <w:uiPriority w:val="9"/>
    <w:rsid w:val="00C92A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2A3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A1A5D"/>
    <w:rPr>
      <w:sz w:val="16"/>
      <w:szCs w:val="16"/>
    </w:rPr>
  </w:style>
  <w:style w:type="paragraph" w:styleId="CommentText">
    <w:name w:val="annotation text"/>
    <w:basedOn w:val="Normal"/>
    <w:link w:val="CommentTextChar"/>
    <w:uiPriority w:val="99"/>
    <w:semiHidden/>
    <w:unhideWhenUsed/>
    <w:rsid w:val="006A1A5D"/>
    <w:pPr>
      <w:spacing w:line="240" w:lineRule="auto"/>
    </w:pPr>
    <w:rPr>
      <w:sz w:val="20"/>
      <w:szCs w:val="20"/>
    </w:rPr>
  </w:style>
  <w:style w:type="character" w:customStyle="1" w:styleId="CommentTextChar">
    <w:name w:val="Comment Text Char"/>
    <w:basedOn w:val="DefaultParagraphFont"/>
    <w:link w:val="CommentText"/>
    <w:uiPriority w:val="99"/>
    <w:semiHidden/>
    <w:rsid w:val="006A1A5D"/>
    <w:rPr>
      <w:sz w:val="20"/>
      <w:szCs w:val="20"/>
    </w:rPr>
  </w:style>
  <w:style w:type="paragraph" w:styleId="CommentSubject">
    <w:name w:val="annotation subject"/>
    <w:basedOn w:val="CommentText"/>
    <w:next w:val="CommentText"/>
    <w:link w:val="CommentSubjectChar"/>
    <w:uiPriority w:val="99"/>
    <w:semiHidden/>
    <w:unhideWhenUsed/>
    <w:rsid w:val="006A1A5D"/>
    <w:rPr>
      <w:b/>
      <w:bCs/>
    </w:rPr>
  </w:style>
  <w:style w:type="character" w:customStyle="1" w:styleId="CommentSubjectChar">
    <w:name w:val="Comment Subject Char"/>
    <w:basedOn w:val="CommentTextChar"/>
    <w:link w:val="CommentSubject"/>
    <w:uiPriority w:val="99"/>
    <w:semiHidden/>
    <w:rsid w:val="006A1A5D"/>
    <w:rPr>
      <w:b/>
      <w:bCs/>
      <w:sz w:val="20"/>
      <w:szCs w:val="20"/>
    </w:rPr>
  </w:style>
  <w:style w:type="paragraph" w:styleId="BalloonText">
    <w:name w:val="Balloon Text"/>
    <w:basedOn w:val="Normal"/>
    <w:link w:val="BalloonTextChar"/>
    <w:uiPriority w:val="99"/>
    <w:semiHidden/>
    <w:unhideWhenUsed/>
    <w:rsid w:val="006A1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A5D"/>
    <w:rPr>
      <w:rFonts w:ascii="Segoe UI" w:hAnsi="Segoe UI" w:cs="Segoe UI"/>
      <w:sz w:val="18"/>
      <w:szCs w:val="18"/>
    </w:rPr>
  </w:style>
  <w:style w:type="character" w:styleId="PlaceholderText">
    <w:name w:val="Placeholder Text"/>
    <w:basedOn w:val="DefaultParagraphFont"/>
    <w:uiPriority w:val="99"/>
    <w:semiHidden/>
    <w:rsid w:val="004D5B98"/>
    <w:rPr>
      <w:color w:val="808080"/>
    </w:rPr>
  </w:style>
  <w:style w:type="paragraph" w:styleId="EndnoteText">
    <w:name w:val="endnote text"/>
    <w:basedOn w:val="Normal"/>
    <w:link w:val="EndnoteTextChar"/>
    <w:uiPriority w:val="99"/>
    <w:semiHidden/>
    <w:unhideWhenUsed/>
    <w:rsid w:val="00C32A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A83"/>
    <w:rPr>
      <w:sz w:val="20"/>
      <w:szCs w:val="20"/>
    </w:rPr>
  </w:style>
  <w:style w:type="character" w:styleId="EndnoteReference">
    <w:name w:val="endnote reference"/>
    <w:basedOn w:val="DefaultParagraphFont"/>
    <w:uiPriority w:val="99"/>
    <w:semiHidden/>
    <w:unhideWhenUsed/>
    <w:rsid w:val="00C32A83"/>
    <w:rPr>
      <w:vertAlign w:val="superscript"/>
    </w:rPr>
  </w:style>
  <w:style w:type="paragraph" w:styleId="Header">
    <w:name w:val="header"/>
    <w:basedOn w:val="Normal"/>
    <w:link w:val="HeaderChar"/>
    <w:uiPriority w:val="99"/>
    <w:unhideWhenUsed/>
    <w:rsid w:val="00FC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AB"/>
  </w:style>
  <w:style w:type="paragraph" w:styleId="Footer">
    <w:name w:val="footer"/>
    <w:basedOn w:val="Normal"/>
    <w:link w:val="FooterChar"/>
    <w:uiPriority w:val="99"/>
    <w:unhideWhenUsed/>
    <w:rsid w:val="00FC4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AB"/>
  </w:style>
  <w:style w:type="table" w:styleId="TableGrid">
    <w:name w:val="Table Grid"/>
    <w:basedOn w:val="TableNormal"/>
    <w:uiPriority w:val="39"/>
    <w:rsid w:val="00C42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6511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4E6D44"/>
    <w:pPr>
      <w:spacing w:after="0" w:line="240" w:lineRule="auto"/>
    </w:pPr>
    <w:rPr>
      <w:rFonts w:eastAsiaTheme="minorEastAsia"/>
    </w:rPr>
  </w:style>
  <w:style w:type="character" w:customStyle="1" w:styleId="NoSpacingChar">
    <w:name w:val="No Spacing Char"/>
    <w:basedOn w:val="DefaultParagraphFont"/>
    <w:link w:val="NoSpacing"/>
    <w:uiPriority w:val="1"/>
    <w:rsid w:val="004E6D44"/>
    <w:rPr>
      <w:rFonts w:eastAsiaTheme="minorEastAsia"/>
    </w:rPr>
  </w:style>
  <w:style w:type="character" w:styleId="Hyperlink">
    <w:name w:val="Hyperlink"/>
    <w:basedOn w:val="DefaultParagraphFont"/>
    <w:uiPriority w:val="99"/>
    <w:unhideWhenUsed/>
    <w:rsid w:val="00E13AB6"/>
    <w:rPr>
      <w:color w:val="0563C1" w:themeColor="hyperlink"/>
      <w:u w:val="single"/>
    </w:rPr>
  </w:style>
  <w:style w:type="character" w:customStyle="1" w:styleId="Heading3Char">
    <w:name w:val="Heading 3 Char"/>
    <w:basedOn w:val="DefaultParagraphFont"/>
    <w:link w:val="Heading3"/>
    <w:uiPriority w:val="9"/>
    <w:semiHidden/>
    <w:rsid w:val="00ED7F78"/>
    <w:rPr>
      <w:caps/>
      <w:color w:val="1F4D78" w:themeColor="accent1" w:themeShade="7F"/>
      <w:spacing w:val="15"/>
    </w:rPr>
  </w:style>
  <w:style w:type="character" w:customStyle="1" w:styleId="Heading4Char">
    <w:name w:val="Heading 4 Char"/>
    <w:basedOn w:val="DefaultParagraphFont"/>
    <w:link w:val="Heading4"/>
    <w:uiPriority w:val="9"/>
    <w:semiHidden/>
    <w:rsid w:val="00ED7F78"/>
    <w:rPr>
      <w:caps/>
      <w:color w:val="2E74B5" w:themeColor="accent1" w:themeShade="BF"/>
      <w:spacing w:val="10"/>
    </w:rPr>
  </w:style>
  <w:style w:type="character" w:customStyle="1" w:styleId="Heading5Char">
    <w:name w:val="Heading 5 Char"/>
    <w:basedOn w:val="DefaultParagraphFont"/>
    <w:link w:val="Heading5"/>
    <w:uiPriority w:val="9"/>
    <w:semiHidden/>
    <w:rsid w:val="00ED7F78"/>
    <w:rPr>
      <w:caps/>
      <w:color w:val="2E74B5" w:themeColor="accent1" w:themeShade="BF"/>
      <w:spacing w:val="10"/>
    </w:rPr>
  </w:style>
  <w:style w:type="character" w:customStyle="1" w:styleId="Heading6Char">
    <w:name w:val="Heading 6 Char"/>
    <w:basedOn w:val="DefaultParagraphFont"/>
    <w:link w:val="Heading6"/>
    <w:uiPriority w:val="9"/>
    <w:semiHidden/>
    <w:rsid w:val="00ED7F78"/>
    <w:rPr>
      <w:caps/>
      <w:color w:val="2E74B5" w:themeColor="accent1" w:themeShade="BF"/>
      <w:spacing w:val="10"/>
    </w:rPr>
  </w:style>
  <w:style w:type="character" w:customStyle="1" w:styleId="Heading7Char">
    <w:name w:val="Heading 7 Char"/>
    <w:basedOn w:val="DefaultParagraphFont"/>
    <w:link w:val="Heading7"/>
    <w:uiPriority w:val="9"/>
    <w:semiHidden/>
    <w:rsid w:val="00ED7F78"/>
    <w:rPr>
      <w:caps/>
      <w:color w:val="2E74B5" w:themeColor="accent1" w:themeShade="BF"/>
      <w:spacing w:val="10"/>
    </w:rPr>
  </w:style>
  <w:style w:type="character" w:customStyle="1" w:styleId="Heading8Char">
    <w:name w:val="Heading 8 Char"/>
    <w:basedOn w:val="DefaultParagraphFont"/>
    <w:link w:val="Heading8"/>
    <w:uiPriority w:val="9"/>
    <w:semiHidden/>
    <w:rsid w:val="00ED7F78"/>
    <w:rPr>
      <w:caps/>
      <w:spacing w:val="10"/>
      <w:sz w:val="18"/>
      <w:szCs w:val="18"/>
    </w:rPr>
  </w:style>
  <w:style w:type="character" w:customStyle="1" w:styleId="Heading9Char">
    <w:name w:val="Heading 9 Char"/>
    <w:basedOn w:val="DefaultParagraphFont"/>
    <w:link w:val="Heading9"/>
    <w:uiPriority w:val="9"/>
    <w:semiHidden/>
    <w:rsid w:val="00ED7F78"/>
    <w:rPr>
      <w:i/>
      <w:iCs/>
      <w:caps/>
      <w:spacing w:val="10"/>
      <w:sz w:val="18"/>
      <w:szCs w:val="18"/>
    </w:rPr>
  </w:style>
  <w:style w:type="paragraph" w:styleId="Caption">
    <w:name w:val="caption"/>
    <w:basedOn w:val="Normal"/>
    <w:next w:val="Normal"/>
    <w:uiPriority w:val="35"/>
    <w:semiHidden/>
    <w:unhideWhenUsed/>
    <w:qFormat/>
    <w:rsid w:val="00ED7F78"/>
    <w:rPr>
      <w:b/>
      <w:bCs/>
      <w:color w:val="2E74B5" w:themeColor="accent1" w:themeShade="BF"/>
      <w:sz w:val="16"/>
      <w:szCs w:val="16"/>
    </w:rPr>
  </w:style>
  <w:style w:type="paragraph" w:styleId="Title">
    <w:name w:val="Title"/>
    <w:basedOn w:val="Normal"/>
    <w:next w:val="Normal"/>
    <w:link w:val="TitleChar"/>
    <w:uiPriority w:val="10"/>
    <w:qFormat/>
    <w:rsid w:val="00ED7F78"/>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7F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D7F78"/>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7F78"/>
    <w:rPr>
      <w:caps/>
      <w:color w:val="595959" w:themeColor="text1" w:themeTint="A6"/>
      <w:spacing w:val="10"/>
      <w:sz w:val="21"/>
      <w:szCs w:val="21"/>
    </w:rPr>
  </w:style>
  <w:style w:type="character" w:styleId="Strong">
    <w:name w:val="Strong"/>
    <w:uiPriority w:val="22"/>
    <w:qFormat/>
    <w:rsid w:val="00ED7F78"/>
    <w:rPr>
      <w:b/>
      <w:bCs/>
    </w:rPr>
  </w:style>
  <w:style w:type="character" w:styleId="Emphasis">
    <w:name w:val="Emphasis"/>
    <w:uiPriority w:val="20"/>
    <w:qFormat/>
    <w:rsid w:val="00ED7F78"/>
    <w:rPr>
      <w:caps/>
      <w:color w:val="1F4D78" w:themeColor="accent1" w:themeShade="7F"/>
      <w:spacing w:val="5"/>
    </w:rPr>
  </w:style>
  <w:style w:type="paragraph" w:styleId="Quote">
    <w:name w:val="Quote"/>
    <w:basedOn w:val="Normal"/>
    <w:next w:val="Normal"/>
    <w:link w:val="QuoteChar"/>
    <w:uiPriority w:val="29"/>
    <w:qFormat/>
    <w:rsid w:val="00ED7F78"/>
    <w:rPr>
      <w:i/>
      <w:iCs/>
      <w:sz w:val="24"/>
      <w:szCs w:val="24"/>
    </w:rPr>
  </w:style>
  <w:style w:type="character" w:customStyle="1" w:styleId="QuoteChar">
    <w:name w:val="Quote Char"/>
    <w:basedOn w:val="DefaultParagraphFont"/>
    <w:link w:val="Quote"/>
    <w:uiPriority w:val="29"/>
    <w:rsid w:val="00ED7F78"/>
    <w:rPr>
      <w:i/>
      <w:iCs/>
      <w:sz w:val="24"/>
      <w:szCs w:val="24"/>
    </w:rPr>
  </w:style>
  <w:style w:type="paragraph" w:styleId="IntenseQuote">
    <w:name w:val="Intense Quote"/>
    <w:basedOn w:val="Normal"/>
    <w:next w:val="Normal"/>
    <w:link w:val="IntenseQuoteChar"/>
    <w:uiPriority w:val="30"/>
    <w:qFormat/>
    <w:rsid w:val="00ED7F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D7F78"/>
    <w:rPr>
      <w:color w:val="5B9BD5" w:themeColor="accent1"/>
      <w:sz w:val="24"/>
      <w:szCs w:val="24"/>
    </w:rPr>
  </w:style>
  <w:style w:type="character" w:styleId="SubtleEmphasis">
    <w:name w:val="Subtle Emphasis"/>
    <w:uiPriority w:val="19"/>
    <w:qFormat/>
    <w:rsid w:val="00ED7F78"/>
    <w:rPr>
      <w:i/>
      <w:iCs/>
      <w:color w:val="1F4D78" w:themeColor="accent1" w:themeShade="7F"/>
    </w:rPr>
  </w:style>
  <w:style w:type="character" w:styleId="IntenseEmphasis">
    <w:name w:val="Intense Emphasis"/>
    <w:uiPriority w:val="21"/>
    <w:qFormat/>
    <w:rsid w:val="00ED7F78"/>
    <w:rPr>
      <w:b/>
      <w:bCs/>
      <w:caps/>
      <w:color w:val="1F4D78" w:themeColor="accent1" w:themeShade="7F"/>
      <w:spacing w:val="10"/>
    </w:rPr>
  </w:style>
  <w:style w:type="character" w:styleId="SubtleReference">
    <w:name w:val="Subtle Reference"/>
    <w:uiPriority w:val="31"/>
    <w:qFormat/>
    <w:rsid w:val="00ED7F78"/>
    <w:rPr>
      <w:b/>
      <w:bCs/>
      <w:color w:val="5B9BD5" w:themeColor="accent1"/>
    </w:rPr>
  </w:style>
  <w:style w:type="character" w:styleId="IntenseReference">
    <w:name w:val="Intense Reference"/>
    <w:uiPriority w:val="32"/>
    <w:qFormat/>
    <w:rsid w:val="00ED7F78"/>
    <w:rPr>
      <w:b/>
      <w:bCs/>
      <w:i/>
      <w:iCs/>
      <w:caps/>
      <w:color w:val="5B9BD5" w:themeColor="accent1"/>
    </w:rPr>
  </w:style>
  <w:style w:type="character" w:styleId="BookTitle">
    <w:name w:val="Book Title"/>
    <w:uiPriority w:val="33"/>
    <w:qFormat/>
    <w:rsid w:val="00ED7F78"/>
    <w:rPr>
      <w:b/>
      <w:bCs/>
      <w:i/>
      <w:iCs/>
      <w:spacing w:val="0"/>
    </w:rPr>
  </w:style>
  <w:style w:type="paragraph" w:styleId="TOCHeading">
    <w:name w:val="TOC Heading"/>
    <w:basedOn w:val="Heading1"/>
    <w:next w:val="Normal"/>
    <w:uiPriority w:val="39"/>
    <w:semiHidden/>
    <w:unhideWhenUsed/>
    <w:qFormat/>
    <w:rsid w:val="00ED7F78"/>
    <w:pPr>
      <w:outlineLvl w:val="9"/>
    </w:pPr>
  </w:style>
  <w:style w:type="paragraph" w:styleId="TOC1">
    <w:name w:val="toc 1"/>
    <w:basedOn w:val="Normal"/>
    <w:next w:val="Normal"/>
    <w:autoRedefine/>
    <w:uiPriority w:val="39"/>
    <w:unhideWhenUsed/>
    <w:rsid w:val="005E4538"/>
    <w:pPr>
      <w:spacing w:after="100"/>
    </w:pPr>
  </w:style>
  <w:style w:type="paragraph" w:styleId="TOC2">
    <w:name w:val="toc 2"/>
    <w:basedOn w:val="Normal"/>
    <w:next w:val="Normal"/>
    <w:autoRedefine/>
    <w:uiPriority w:val="39"/>
    <w:unhideWhenUsed/>
    <w:rsid w:val="005E4538"/>
    <w:pPr>
      <w:spacing w:after="100"/>
      <w:ind w:left="220"/>
    </w:pPr>
  </w:style>
  <w:style w:type="paragraph" w:styleId="FootnoteText">
    <w:name w:val="footnote text"/>
    <w:basedOn w:val="Normal"/>
    <w:link w:val="FootnoteTextChar"/>
    <w:uiPriority w:val="99"/>
    <w:semiHidden/>
    <w:unhideWhenUsed/>
    <w:rsid w:val="00D66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685"/>
    <w:rPr>
      <w:sz w:val="20"/>
      <w:szCs w:val="20"/>
    </w:rPr>
  </w:style>
  <w:style w:type="character" w:styleId="FootnoteReference">
    <w:name w:val="footnote reference"/>
    <w:basedOn w:val="DefaultParagraphFont"/>
    <w:uiPriority w:val="99"/>
    <w:semiHidden/>
    <w:unhideWhenUsed/>
    <w:rsid w:val="00D666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www.ericwhite.com" TargetMode="External"/><Relationship Id="rId38"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bin"/><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diagramColors" Target="diagrams/colors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diagramQuickStyle" Target="diagrams/quickStyle1.xml"/><Relationship Id="rId10" Type="http://schemas.microsoft.com/office/2011/relationships/commentsExtended" Target="commentsExtended.xml"/><Relationship Id="rId19" Type="http://schemas.openxmlformats.org/officeDocument/2006/relationships/package" Target="embeddings/Microsoft_Excel_Worksheet2.xlsx"/><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341353848"/>
        <c:axId val="324852992"/>
      </c:barChart>
      <c:catAx>
        <c:axId val="341353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852992"/>
        <c:crosses val="autoZero"/>
        <c:auto val="1"/>
        <c:lblAlgn val="ctr"/>
        <c:lblOffset val="100"/>
        <c:noMultiLvlLbl val="0"/>
      </c:catAx>
      <c:valAx>
        <c:axId val="32485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353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34BCEC-6073-447A-AE27-5A711EA9B02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B6711F0-9784-4ECD-A01A-61C95ED41683}">
      <dgm:prSet phldrT="[Text]"/>
      <dgm:spPr/>
      <dgm:t>
        <a:bodyPr/>
        <a:lstStyle/>
        <a:p>
          <a:r>
            <a:rPr lang="en-US"/>
            <a:t>Item 1</a:t>
          </a:r>
        </a:p>
      </dgm:t>
    </dgm:pt>
    <dgm:pt modelId="{B8A7512B-6B55-401D-917F-ED48EA840000}" type="parTrans" cxnId="{0D540088-96BB-4126-8FD0-C20FC4B05131}">
      <dgm:prSet/>
      <dgm:spPr/>
      <dgm:t>
        <a:bodyPr/>
        <a:lstStyle/>
        <a:p>
          <a:endParaRPr lang="en-US"/>
        </a:p>
      </dgm:t>
    </dgm:pt>
    <dgm:pt modelId="{ACF89A07-B067-459D-8648-8DC6675E2C24}" type="sibTrans" cxnId="{0D540088-96BB-4126-8FD0-C20FC4B05131}">
      <dgm:prSet/>
      <dgm:spPr/>
      <dgm:t>
        <a:bodyPr/>
        <a:lstStyle/>
        <a:p>
          <a:endParaRPr lang="en-US"/>
        </a:p>
      </dgm:t>
    </dgm:pt>
    <dgm:pt modelId="{2233FC90-28FF-4E61-886E-4273680BB6D3}">
      <dgm:prSet phldrT="[Text]"/>
      <dgm:spPr/>
      <dgm:t>
        <a:bodyPr/>
        <a:lstStyle/>
        <a:p>
          <a:r>
            <a:rPr lang="en-US"/>
            <a:t>Item 2</a:t>
          </a:r>
        </a:p>
      </dgm:t>
    </dgm:pt>
    <dgm:pt modelId="{803F5A71-6A7C-46F2-BDB0-5E8AD6371437}" type="parTrans" cxnId="{EC877EB0-AB4C-4510-8AA5-E9E7AE9477DE}">
      <dgm:prSet/>
      <dgm:spPr/>
      <dgm:t>
        <a:bodyPr/>
        <a:lstStyle/>
        <a:p>
          <a:endParaRPr lang="en-US"/>
        </a:p>
      </dgm:t>
    </dgm:pt>
    <dgm:pt modelId="{FF7E39A4-2AE3-462D-8EB9-601EBFDD3943}" type="sibTrans" cxnId="{EC877EB0-AB4C-4510-8AA5-E9E7AE9477DE}">
      <dgm:prSet/>
      <dgm:spPr/>
      <dgm:t>
        <a:bodyPr/>
        <a:lstStyle/>
        <a:p>
          <a:endParaRPr lang="en-US"/>
        </a:p>
      </dgm:t>
    </dgm:pt>
    <dgm:pt modelId="{C152DEE9-0C99-47F2-9D77-9C596C51F41B}">
      <dgm:prSet phldrT="[Text]"/>
      <dgm:spPr/>
      <dgm:t>
        <a:bodyPr/>
        <a:lstStyle/>
        <a:p>
          <a:r>
            <a:rPr lang="en-US"/>
            <a:t>Item 3</a:t>
          </a:r>
        </a:p>
      </dgm:t>
    </dgm:pt>
    <dgm:pt modelId="{6E783AAD-C7CB-495F-A819-B60A42732337}" type="parTrans" cxnId="{6A69AF1C-E2A2-468D-9616-496EA7F68C32}">
      <dgm:prSet/>
      <dgm:spPr/>
      <dgm:t>
        <a:bodyPr/>
        <a:lstStyle/>
        <a:p>
          <a:endParaRPr lang="en-US"/>
        </a:p>
      </dgm:t>
    </dgm:pt>
    <dgm:pt modelId="{1858B730-3CAF-456D-9D67-8FE7D37DD423}" type="sibTrans" cxnId="{6A69AF1C-E2A2-468D-9616-496EA7F68C32}">
      <dgm:prSet/>
      <dgm:spPr/>
      <dgm:t>
        <a:bodyPr/>
        <a:lstStyle/>
        <a:p>
          <a:endParaRPr lang="en-US"/>
        </a:p>
      </dgm:t>
    </dgm:pt>
    <dgm:pt modelId="{EBC89927-B953-4BAF-8E05-2A50C0B48C33}" type="pres">
      <dgm:prSet presAssocID="{F234BCEC-6073-447A-AE27-5A711EA9B02B}" presName="linear" presStyleCnt="0">
        <dgm:presLayoutVars>
          <dgm:dir/>
          <dgm:animLvl val="lvl"/>
          <dgm:resizeHandles val="exact"/>
        </dgm:presLayoutVars>
      </dgm:prSet>
      <dgm:spPr/>
      <dgm:t>
        <a:bodyPr/>
        <a:lstStyle/>
        <a:p>
          <a:endParaRPr lang="en-US"/>
        </a:p>
      </dgm:t>
    </dgm:pt>
    <dgm:pt modelId="{928A5A45-95B1-4D49-9D44-D226F93A92D7}" type="pres">
      <dgm:prSet presAssocID="{4B6711F0-9784-4ECD-A01A-61C95ED41683}" presName="parentLin" presStyleCnt="0"/>
      <dgm:spPr/>
    </dgm:pt>
    <dgm:pt modelId="{ABBFFC1D-C209-428E-A439-F29E8BD3626E}" type="pres">
      <dgm:prSet presAssocID="{4B6711F0-9784-4ECD-A01A-61C95ED41683}" presName="parentLeftMargin" presStyleLbl="node1" presStyleIdx="0" presStyleCnt="3"/>
      <dgm:spPr/>
      <dgm:t>
        <a:bodyPr/>
        <a:lstStyle/>
        <a:p>
          <a:endParaRPr lang="en-US"/>
        </a:p>
      </dgm:t>
    </dgm:pt>
    <dgm:pt modelId="{BEDA8E25-BDC8-4169-BB3F-A5089091E57E}" type="pres">
      <dgm:prSet presAssocID="{4B6711F0-9784-4ECD-A01A-61C95ED41683}" presName="parentText" presStyleLbl="node1" presStyleIdx="0" presStyleCnt="3">
        <dgm:presLayoutVars>
          <dgm:chMax val="0"/>
          <dgm:bulletEnabled val="1"/>
        </dgm:presLayoutVars>
      </dgm:prSet>
      <dgm:spPr/>
      <dgm:t>
        <a:bodyPr/>
        <a:lstStyle/>
        <a:p>
          <a:endParaRPr lang="en-US"/>
        </a:p>
      </dgm:t>
    </dgm:pt>
    <dgm:pt modelId="{C1196124-FB41-4127-ACA1-E937855C994F}" type="pres">
      <dgm:prSet presAssocID="{4B6711F0-9784-4ECD-A01A-61C95ED41683}" presName="negativeSpace" presStyleCnt="0"/>
      <dgm:spPr/>
    </dgm:pt>
    <dgm:pt modelId="{E69C432B-90BC-4ABD-87CA-31144D9DEE3F}" type="pres">
      <dgm:prSet presAssocID="{4B6711F0-9784-4ECD-A01A-61C95ED41683}" presName="childText" presStyleLbl="conFgAcc1" presStyleIdx="0" presStyleCnt="3">
        <dgm:presLayoutVars>
          <dgm:bulletEnabled val="1"/>
        </dgm:presLayoutVars>
      </dgm:prSet>
      <dgm:spPr/>
    </dgm:pt>
    <dgm:pt modelId="{5B4D6D5B-FD54-40B7-B57D-5D5EF43F9E49}" type="pres">
      <dgm:prSet presAssocID="{ACF89A07-B067-459D-8648-8DC6675E2C24}" presName="spaceBetweenRectangles" presStyleCnt="0"/>
      <dgm:spPr/>
    </dgm:pt>
    <dgm:pt modelId="{714E05C5-0C60-4C73-B9E9-9AD9615E5B5F}" type="pres">
      <dgm:prSet presAssocID="{2233FC90-28FF-4E61-886E-4273680BB6D3}" presName="parentLin" presStyleCnt="0"/>
      <dgm:spPr/>
    </dgm:pt>
    <dgm:pt modelId="{729DC15F-8884-4D04-BE93-AD9A134C99A0}" type="pres">
      <dgm:prSet presAssocID="{2233FC90-28FF-4E61-886E-4273680BB6D3}" presName="parentLeftMargin" presStyleLbl="node1" presStyleIdx="0" presStyleCnt="3"/>
      <dgm:spPr/>
      <dgm:t>
        <a:bodyPr/>
        <a:lstStyle/>
        <a:p>
          <a:endParaRPr lang="en-US"/>
        </a:p>
      </dgm:t>
    </dgm:pt>
    <dgm:pt modelId="{F5A6B133-1EFE-4696-B2F5-83299B17DBDD}" type="pres">
      <dgm:prSet presAssocID="{2233FC90-28FF-4E61-886E-4273680BB6D3}" presName="parentText" presStyleLbl="node1" presStyleIdx="1" presStyleCnt="3">
        <dgm:presLayoutVars>
          <dgm:chMax val="0"/>
          <dgm:bulletEnabled val="1"/>
        </dgm:presLayoutVars>
      </dgm:prSet>
      <dgm:spPr/>
      <dgm:t>
        <a:bodyPr/>
        <a:lstStyle/>
        <a:p>
          <a:endParaRPr lang="en-US"/>
        </a:p>
      </dgm:t>
    </dgm:pt>
    <dgm:pt modelId="{154EB3C3-8DDD-450D-8565-C1454672828E}" type="pres">
      <dgm:prSet presAssocID="{2233FC90-28FF-4E61-886E-4273680BB6D3}" presName="negativeSpace" presStyleCnt="0"/>
      <dgm:spPr/>
    </dgm:pt>
    <dgm:pt modelId="{D228189E-4DE6-4C15-BA6B-580A06BBE021}" type="pres">
      <dgm:prSet presAssocID="{2233FC90-28FF-4E61-886E-4273680BB6D3}" presName="childText" presStyleLbl="conFgAcc1" presStyleIdx="1" presStyleCnt="3">
        <dgm:presLayoutVars>
          <dgm:bulletEnabled val="1"/>
        </dgm:presLayoutVars>
      </dgm:prSet>
      <dgm:spPr/>
    </dgm:pt>
    <dgm:pt modelId="{E09E2836-3EF6-45E4-AE86-2CF466B355DF}" type="pres">
      <dgm:prSet presAssocID="{FF7E39A4-2AE3-462D-8EB9-601EBFDD3943}" presName="spaceBetweenRectangles" presStyleCnt="0"/>
      <dgm:spPr/>
    </dgm:pt>
    <dgm:pt modelId="{41AAB4C1-E472-4856-AA34-0E2326939948}" type="pres">
      <dgm:prSet presAssocID="{C152DEE9-0C99-47F2-9D77-9C596C51F41B}" presName="parentLin" presStyleCnt="0"/>
      <dgm:spPr/>
    </dgm:pt>
    <dgm:pt modelId="{94C881B7-9C0B-4FEE-8CDB-EC9376DA67A3}" type="pres">
      <dgm:prSet presAssocID="{C152DEE9-0C99-47F2-9D77-9C596C51F41B}" presName="parentLeftMargin" presStyleLbl="node1" presStyleIdx="1" presStyleCnt="3"/>
      <dgm:spPr/>
      <dgm:t>
        <a:bodyPr/>
        <a:lstStyle/>
        <a:p>
          <a:endParaRPr lang="en-US"/>
        </a:p>
      </dgm:t>
    </dgm:pt>
    <dgm:pt modelId="{754D8052-5098-4050-BEE9-FA0490150674}" type="pres">
      <dgm:prSet presAssocID="{C152DEE9-0C99-47F2-9D77-9C596C51F41B}" presName="parentText" presStyleLbl="node1" presStyleIdx="2" presStyleCnt="3">
        <dgm:presLayoutVars>
          <dgm:chMax val="0"/>
          <dgm:bulletEnabled val="1"/>
        </dgm:presLayoutVars>
      </dgm:prSet>
      <dgm:spPr/>
      <dgm:t>
        <a:bodyPr/>
        <a:lstStyle/>
        <a:p>
          <a:endParaRPr lang="en-US"/>
        </a:p>
      </dgm:t>
    </dgm:pt>
    <dgm:pt modelId="{1624522F-649F-4321-86F1-94846B88F337}" type="pres">
      <dgm:prSet presAssocID="{C152DEE9-0C99-47F2-9D77-9C596C51F41B}" presName="negativeSpace" presStyleCnt="0"/>
      <dgm:spPr/>
    </dgm:pt>
    <dgm:pt modelId="{F1365A1B-AEBD-4394-BB4A-4FD93ABEF638}" type="pres">
      <dgm:prSet presAssocID="{C152DEE9-0C99-47F2-9D77-9C596C51F41B}" presName="childText" presStyleLbl="conFgAcc1" presStyleIdx="2" presStyleCnt="3">
        <dgm:presLayoutVars>
          <dgm:bulletEnabled val="1"/>
        </dgm:presLayoutVars>
      </dgm:prSet>
      <dgm:spPr/>
    </dgm:pt>
  </dgm:ptLst>
  <dgm:cxnLst>
    <dgm:cxn modelId="{0D540088-96BB-4126-8FD0-C20FC4B05131}" srcId="{F234BCEC-6073-447A-AE27-5A711EA9B02B}" destId="{4B6711F0-9784-4ECD-A01A-61C95ED41683}" srcOrd="0" destOrd="0" parTransId="{B8A7512B-6B55-401D-917F-ED48EA840000}" sibTransId="{ACF89A07-B067-459D-8648-8DC6675E2C24}"/>
    <dgm:cxn modelId="{EC877EB0-AB4C-4510-8AA5-E9E7AE9477DE}" srcId="{F234BCEC-6073-447A-AE27-5A711EA9B02B}" destId="{2233FC90-28FF-4E61-886E-4273680BB6D3}" srcOrd="1" destOrd="0" parTransId="{803F5A71-6A7C-46F2-BDB0-5E8AD6371437}" sibTransId="{FF7E39A4-2AE3-462D-8EB9-601EBFDD3943}"/>
    <dgm:cxn modelId="{885D6BCE-3B11-45BA-A90D-83BE4938BB9A}" type="presOf" srcId="{4B6711F0-9784-4ECD-A01A-61C95ED41683}" destId="{BEDA8E25-BDC8-4169-BB3F-A5089091E57E}" srcOrd="1" destOrd="0" presId="urn:microsoft.com/office/officeart/2005/8/layout/list1"/>
    <dgm:cxn modelId="{658D6DED-EB5D-48B4-946D-940DEA18463A}" type="presOf" srcId="{2233FC90-28FF-4E61-886E-4273680BB6D3}" destId="{729DC15F-8884-4D04-BE93-AD9A134C99A0}" srcOrd="0" destOrd="0" presId="urn:microsoft.com/office/officeart/2005/8/layout/list1"/>
    <dgm:cxn modelId="{7120595D-8385-49D2-8553-A4694CC2BEFE}" type="presOf" srcId="{4B6711F0-9784-4ECD-A01A-61C95ED41683}" destId="{ABBFFC1D-C209-428E-A439-F29E8BD3626E}" srcOrd="0" destOrd="0" presId="urn:microsoft.com/office/officeart/2005/8/layout/list1"/>
    <dgm:cxn modelId="{6A69AF1C-E2A2-468D-9616-496EA7F68C32}" srcId="{F234BCEC-6073-447A-AE27-5A711EA9B02B}" destId="{C152DEE9-0C99-47F2-9D77-9C596C51F41B}" srcOrd="2" destOrd="0" parTransId="{6E783AAD-C7CB-495F-A819-B60A42732337}" sibTransId="{1858B730-3CAF-456D-9D67-8FE7D37DD423}"/>
    <dgm:cxn modelId="{49782E7B-865B-4622-BE4A-D4BCAC15B2E5}" type="presOf" srcId="{C152DEE9-0C99-47F2-9D77-9C596C51F41B}" destId="{94C881B7-9C0B-4FEE-8CDB-EC9376DA67A3}" srcOrd="0" destOrd="0" presId="urn:microsoft.com/office/officeart/2005/8/layout/list1"/>
    <dgm:cxn modelId="{2348A891-4F99-4823-9004-761A1DF8BB3C}" type="presOf" srcId="{C152DEE9-0C99-47F2-9D77-9C596C51F41B}" destId="{754D8052-5098-4050-BEE9-FA0490150674}" srcOrd="1" destOrd="0" presId="urn:microsoft.com/office/officeart/2005/8/layout/list1"/>
    <dgm:cxn modelId="{7CDCCC99-5370-4E20-A398-DFB1D17E3F69}" type="presOf" srcId="{2233FC90-28FF-4E61-886E-4273680BB6D3}" destId="{F5A6B133-1EFE-4696-B2F5-83299B17DBDD}" srcOrd="1" destOrd="0" presId="urn:microsoft.com/office/officeart/2005/8/layout/list1"/>
    <dgm:cxn modelId="{0D81DEE1-4B9D-49AB-8938-8D6624603C56}" type="presOf" srcId="{F234BCEC-6073-447A-AE27-5A711EA9B02B}" destId="{EBC89927-B953-4BAF-8E05-2A50C0B48C33}" srcOrd="0" destOrd="0" presId="urn:microsoft.com/office/officeart/2005/8/layout/list1"/>
    <dgm:cxn modelId="{F41F3461-5D31-4AFD-97C1-FB8EE406CC39}" type="presParOf" srcId="{EBC89927-B953-4BAF-8E05-2A50C0B48C33}" destId="{928A5A45-95B1-4D49-9D44-D226F93A92D7}" srcOrd="0" destOrd="0" presId="urn:microsoft.com/office/officeart/2005/8/layout/list1"/>
    <dgm:cxn modelId="{D27271B6-92B0-4B87-A147-63252A22031E}" type="presParOf" srcId="{928A5A45-95B1-4D49-9D44-D226F93A92D7}" destId="{ABBFFC1D-C209-428E-A439-F29E8BD3626E}" srcOrd="0" destOrd="0" presId="urn:microsoft.com/office/officeart/2005/8/layout/list1"/>
    <dgm:cxn modelId="{D40CFE13-3F78-4365-9389-2AD66EF287D8}" type="presParOf" srcId="{928A5A45-95B1-4D49-9D44-D226F93A92D7}" destId="{BEDA8E25-BDC8-4169-BB3F-A5089091E57E}" srcOrd="1" destOrd="0" presId="urn:microsoft.com/office/officeart/2005/8/layout/list1"/>
    <dgm:cxn modelId="{8785A8E3-0C82-470F-AC8E-4871483BAA8D}" type="presParOf" srcId="{EBC89927-B953-4BAF-8E05-2A50C0B48C33}" destId="{C1196124-FB41-4127-ACA1-E937855C994F}" srcOrd="1" destOrd="0" presId="urn:microsoft.com/office/officeart/2005/8/layout/list1"/>
    <dgm:cxn modelId="{1FCCA845-CDE8-4BFC-9E13-686430906C3C}" type="presParOf" srcId="{EBC89927-B953-4BAF-8E05-2A50C0B48C33}" destId="{E69C432B-90BC-4ABD-87CA-31144D9DEE3F}" srcOrd="2" destOrd="0" presId="urn:microsoft.com/office/officeart/2005/8/layout/list1"/>
    <dgm:cxn modelId="{97A1AEC0-6861-4CC1-8E62-DBA324F9D877}" type="presParOf" srcId="{EBC89927-B953-4BAF-8E05-2A50C0B48C33}" destId="{5B4D6D5B-FD54-40B7-B57D-5D5EF43F9E49}" srcOrd="3" destOrd="0" presId="urn:microsoft.com/office/officeart/2005/8/layout/list1"/>
    <dgm:cxn modelId="{53EDF7F4-9EB7-400E-98E9-DB8CFB3267DA}" type="presParOf" srcId="{EBC89927-B953-4BAF-8E05-2A50C0B48C33}" destId="{714E05C5-0C60-4C73-B9E9-9AD9615E5B5F}" srcOrd="4" destOrd="0" presId="urn:microsoft.com/office/officeart/2005/8/layout/list1"/>
    <dgm:cxn modelId="{B653C5A6-17B1-4C70-96E0-6664801DDCDE}" type="presParOf" srcId="{714E05C5-0C60-4C73-B9E9-9AD9615E5B5F}" destId="{729DC15F-8884-4D04-BE93-AD9A134C99A0}" srcOrd="0" destOrd="0" presId="urn:microsoft.com/office/officeart/2005/8/layout/list1"/>
    <dgm:cxn modelId="{CCAAB5EB-F898-40D0-AF4C-BB34F08B86B2}" type="presParOf" srcId="{714E05C5-0C60-4C73-B9E9-9AD9615E5B5F}" destId="{F5A6B133-1EFE-4696-B2F5-83299B17DBDD}" srcOrd="1" destOrd="0" presId="urn:microsoft.com/office/officeart/2005/8/layout/list1"/>
    <dgm:cxn modelId="{6DC13167-59D9-4569-A60E-DBDEAD4422AA}" type="presParOf" srcId="{EBC89927-B953-4BAF-8E05-2A50C0B48C33}" destId="{154EB3C3-8DDD-450D-8565-C1454672828E}" srcOrd="5" destOrd="0" presId="urn:microsoft.com/office/officeart/2005/8/layout/list1"/>
    <dgm:cxn modelId="{DB1B63A2-8217-4A67-AB30-D6D0152D8CAC}" type="presParOf" srcId="{EBC89927-B953-4BAF-8E05-2A50C0B48C33}" destId="{D228189E-4DE6-4C15-BA6B-580A06BBE021}" srcOrd="6" destOrd="0" presId="urn:microsoft.com/office/officeart/2005/8/layout/list1"/>
    <dgm:cxn modelId="{D55813C8-57A1-4F61-942E-84EAD16E9D17}" type="presParOf" srcId="{EBC89927-B953-4BAF-8E05-2A50C0B48C33}" destId="{E09E2836-3EF6-45E4-AE86-2CF466B355DF}" srcOrd="7" destOrd="0" presId="urn:microsoft.com/office/officeart/2005/8/layout/list1"/>
    <dgm:cxn modelId="{18FB7420-79CF-444A-A617-059C32D207B1}" type="presParOf" srcId="{EBC89927-B953-4BAF-8E05-2A50C0B48C33}" destId="{41AAB4C1-E472-4856-AA34-0E2326939948}" srcOrd="8" destOrd="0" presId="urn:microsoft.com/office/officeart/2005/8/layout/list1"/>
    <dgm:cxn modelId="{40036E5E-131E-4D3F-9A0D-9F083ED42FF2}" type="presParOf" srcId="{41AAB4C1-E472-4856-AA34-0E2326939948}" destId="{94C881B7-9C0B-4FEE-8CDB-EC9376DA67A3}" srcOrd="0" destOrd="0" presId="urn:microsoft.com/office/officeart/2005/8/layout/list1"/>
    <dgm:cxn modelId="{8AC1B716-9B1B-4D58-8E3B-6520D5975C2D}" type="presParOf" srcId="{41AAB4C1-E472-4856-AA34-0E2326939948}" destId="{754D8052-5098-4050-BEE9-FA0490150674}" srcOrd="1" destOrd="0" presId="urn:microsoft.com/office/officeart/2005/8/layout/list1"/>
    <dgm:cxn modelId="{170E69F7-4C18-4132-9165-34787E480862}" type="presParOf" srcId="{EBC89927-B953-4BAF-8E05-2A50C0B48C33}" destId="{1624522F-649F-4321-86F1-94846B88F337}" srcOrd="9" destOrd="0" presId="urn:microsoft.com/office/officeart/2005/8/layout/list1"/>
    <dgm:cxn modelId="{06E5372D-F2E7-4907-B3B1-BF8530E28BDD}" type="presParOf" srcId="{EBC89927-B953-4BAF-8E05-2A50C0B48C33}" destId="{F1365A1B-AEBD-4394-BB4A-4FD93ABEF63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432B-90BC-4ABD-87CA-31144D9DEE3F}">
      <dsp:nvSpPr>
        <dsp:cNvPr id="0" name=""/>
        <dsp:cNvSpPr/>
      </dsp:nvSpPr>
      <dsp:spPr>
        <a:xfrm>
          <a:off x="0" y="38628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EDA8E25-BDC8-4169-BB3F-A5089091E57E}">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1</a:t>
          </a:r>
        </a:p>
      </dsp:txBody>
      <dsp:txXfrm>
        <a:off x="308905" y="66625"/>
        <a:ext cx="3771310" cy="639310"/>
      </dsp:txXfrm>
    </dsp:sp>
    <dsp:sp modelId="{D228189E-4DE6-4C15-BA6B-580A06BBE021}">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A6B133-1EFE-4696-B2F5-83299B17DBDD}">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2</a:t>
          </a:r>
        </a:p>
      </dsp:txBody>
      <dsp:txXfrm>
        <a:off x="308905" y="1155265"/>
        <a:ext cx="3771310" cy="639310"/>
      </dsp:txXfrm>
    </dsp:sp>
    <dsp:sp modelId="{F1365A1B-AEBD-4394-BB4A-4FD93ABEF638}">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4D8052-5098-4050-BEE9-FA0490150674}">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3</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my interesting 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2015-11-18T04:59:00Z</dcterms:created>
  <dcterms:modified xsi:type="dcterms:W3CDTF">2015-11-18T04:59:00Z</dcterms:modified>
</cp:coreProperties>
</file>