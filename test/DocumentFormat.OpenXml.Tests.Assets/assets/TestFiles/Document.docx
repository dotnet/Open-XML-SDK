
<file path=[Content_Types].xml><?xml version="1.0" encoding="utf-8"?>
<Types xmlns="http://schemas.openxmlformats.org/package/2006/content-types">
  <Default Extension="bin"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bin" ContentType="image/png"/>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dgm="http://schemas.openxmlformats.org/drawingml/2006/diagram"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name="_GoBack" w:displacedByCustomXml="next" w:id="0"/>
    <w:bookmarkEnd w:displacedByCustomXml="next" w:id="0"/>
    <w:sdt>
      <w:sdtPr>
        <w:alias w:val="RichTextContentControl"/>
        <w:tag w:val="RichTextContentControl"/>
        <w:id w:val="1111861867"/>
      </w:sdtPr>
      <w:sdtEndPr/>
      <w:sdtContent>
        <w:p w:rsidR="004D5B98" w:rsidRDefault="004D5B98" w14:paraId="43E72B6F" w14:textId="77777777">
          <w:r>
            <w:t>Video provides a powerful way to help you prove your point. When you click Online Video, you can paste in the embed code for the video you want to add. You can also type a keyword to search online for the video that best fits your document.</w:t>
          </w:r>
        </w:p>
      </w:sdtContent>
    </w:sdt>
    <w:p w:rsidR="004D5B98" w:rsidRDefault="004D5B98" w14:paraId="167A092F" w14:textId="77777777">
      <w:r>
        <w:t xml:space="preserve">To </w:t>
      </w:r>
      <w:sdt>
        <w:sdtPr>
          <w:alias w:val="Plain text content control"/>
          <w:tag w:val="Plain text content control"/>
          <w:id w:val="-329529258"/>
          <w:text/>
        </w:sdtPr>
        <w:sdtEndPr/>
        <w:sdtContent>
          <w:r>
            <w:t>make your document look professionally</w:t>
          </w:r>
        </w:sdtContent>
      </w:sdt>
      <w:r>
        <w:t xml:space="preserve"> produced, Word provides header, footer, cover page, and text box designs that complement each other. For example, you can add a matching cover page, header, and sidebar. Click Insert and then choose the elements you want from the different galleries.</w:t>
      </w:r>
    </w:p>
    <w:sdt>
      <w:sdtPr>
        <w:id w:val="-132646417"/>
        <w:picture/>
      </w:sdtPr>
      <w:sdtEndPr/>
      <w:sdtContent>
        <w:p w:rsidR="004D5B98" w:rsidRDefault="004D5B98" w14:paraId="62BF0AF7" w14:textId="77777777">
          <w:r>
            <w:rPr>
              <w:noProof/>
            </w:rPr>
            <w:drawing>
              <wp:inline distT="0" distB="0" distL="0" distR="0" wp14:anchorId="659345A9" wp14:editId="5DE45516">
                <wp:extent cx="1903730" cy="1515822"/>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03730" cy="1515822"/>
                        </a:xfrm>
                        <a:prstGeom prst="rect">
                          <a:avLst/>
                        </a:prstGeom>
                        <a:noFill/>
                        <a:ln>
                          <a:noFill/>
                        </a:ln>
                      </pic:spPr>
                    </pic:pic>
                  </a:graphicData>
                </a:graphic>
              </wp:inline>
            </w:drawing>
          </w:r>
        </w:p>
      </w:sdtContent>
    </w:sdt>
    <w:sdt>
      <w:sdtPr>
        <w:alias w:val="CheckBoxContentControl"/>
        <w:tag w:val="CheckBoxContentControl"/>
        <w:id w:val="-1047533240"/>
        <w14:checkbox>
          <w14:checked w14:val="0"/>
          <w14:checkedState w14:font="MS Gothic" w14:val="2612"/>
          <w14:uncheckedState w14:font="MS Gothic" w14:val="2610"/>
        </w14:checkbox>
      </w:sdtPr>
      <w:sdtEndPr/>
      <w:sdtContent>
        <w:p w:rsidR="004D5B98" w:rsidRDefault="004D5B98" w14:paraId="56149D17" w14:textId="77777777">
          <w:r>
            <w:rPr>
              <w:rFonts w:hint="eastAsia" w:ascii="MS Gothic" w:hAnsi="MS Gothic" w:eastAsia="MS Gothic"/>
            </w:rPr>
            <w:t>☐</w:t>
          </w:r>
        </w:p>
      </w:sdtContent>
    </w:sdt>
    <w:sdt>
      <w:sdtPr>
        <w:alias w:val="ComboBoxContentControl"/>
        <w:tag w:val="ComboBoxContentControl"/>
        <w:id w:val="1891146277"/>
        <w:comboBox>
          <w:listItem w:displayText="One" w:value="One"/>
          <w:listItem w:displayText="Two" w:value="Two"/>
          <w:listItem w:displayText="Three" w:value="Three"/>
        </w:comboBox>
      </w:sdtPr>
      <w:sdtEndPr/>
      <w:sdtContent>
        <w:p w:rsidR="004D5B98" w:rsidRDefault="004D5B98" w14:paraId="6FDB62C1" w14:textId="77777777">
          <w:r>
            <w:t>Two</w:t>
          </w:r>
        </w:p>
      </w:sdtContent>
    </w:sdt>
    <w:p w:rsidR="00270EE7" w:rsidP="00270EE7" w:rsidRDefault="000D5997" w14:paraId="4E68796D" w14:textId="77777777">
      <w:pPr>
        <w:pStyle w:val="ListParagraph"/>
        <w:numPr>
          <w:ilvl w:val="0"/>
          <w:numId w:val="1"/>
        </w:numPr>
      </w:pPr>
      <w:r>
        <w:t>Video provides a powerful way to help you prove your point.</w:t>
      </w:r>
    </w:p>
    <w:p w:rsidR="00270EE7" w:rsidP="00270EE7" w:rsidRDefault="000D5997" w14:paraId="1907396B" w14:textId="77777777">
      <w:pPr>
        <w:pStyle w:val="ListParagraph"/>
        <w:numPr>
          <w:ilvl w:val="1"/>
          <w:numId w:val="1"/>
        </w:numPr>
      </w:pPr>
      <w:r>
        <w:t>When you click Online Video, you can paste in the embed code for the video you want to add.</w:t>
      </w:r>
    </w:p>
    <w:p w:rsidR="00270EE7" w:rsidP="00270EE7" w:rsidRDefault="000D5997" w14:paraId="45328A26" w14:textId="77777777">
      <w:pPr>
        <w:pStyle w:val="ListParagraph"/>
        <w:numPr>
          <w:ilvl w:val="1"/>
          <w:numId w:val="1"/>
        </w:numPr>
      </w:pPr>
      <w:r>
        <w:t>You can also type a keyword to search online for the video that</w:t>
      </w:r>
      <w:r>
        <w:t xml:space="preserve"> best fits your document.</w:t>
      </w:r>
    </w:p>
    <w:p w:rsidR="00270EE7" w:rsidP="00270EE7" w:rsidRDefault="000D5997" w14:paraId="3EEAAA33" w14:textId="77777777">
      <w:pPr>
        <w:pStyle w:val="ListParagraph"/>
        <w:numPr>
          <w:ilvl w:val="0"/>
          <w:numId w:val="1"/>
        </w:numPr>
      </w:pPr>
      <w:r>
        <w:t>To make your document look professionally produced, Word provides header, footer, cover page, and text box designs that complement each other.</w:t>
      </w:r>
    </w:p>
    <w:p w:rsidR="00270EE7" w:rsidP="00270EE7" w:rsidRDefault="000D5997" w14:paraId="4B902A90" w14:textId="77777777">
      <w:pPr>
        <w:pStyle w:val="ListParagraph"/>
        <w:numPr>
          <w:ilvl w:val="1"/>
          <w:numId w:val="1"/>
        </w:numPr>
      </w:pPr>
      <w:r>
        <w:t>For example, you can add a matching cover page, header, and sidebar.</w:t>
      </w:r>
    </w:p>
    <w:p w:rsidR="00270EE7" w:rsidP="00270EE7" w:rsidRDefault="000D5997" w14:paraId="74BDAD74" w14:textId="77777777">
      <w:pPr>
        <w:pStyle w:val="ListParagraph"/>
        <w:numPr>
          <w:ilvl w:val="1"/>
          <w:numId w:val="1"/>
        </w:numPr>
      </w:pPr>
      <w:r>
        <w:t>Click Insert and t</w:t>
      </w:r>
      <w:r>
        <w:t>hen choose the elements you want from the different galleries.</w:t>
      </w:r>
    </w:p>
    <w:p w:rsidR="00270EE7" w:rsidP="00270EE7" w:rsidRDefault="000D5997" w14:paraId="2BB41E7F" w14:textId="77777777">
      <w:pPr>
        <w:pStyle w:val="ListParagraph"/>
        <w:numPr>
          <w:ilvl w:val="1"/>
          <w:numId w:val="1"/>
        </w:numPr>
      </w:pPr>
      <w:r>
        <w:t>Themes and styles also help keep your document coordinated.</w:t>
      </w:r>
    </w:p>
    <w:p w:rsidR="00270EE7" w:rsidP="00270EE7" w:rsidRDefault="000D5997" w14:paraId="3802C295" w14:textId="77777777">
      <w:pPr>
        <w:pStyle w:val="ListParagraph"/>
        <w:numPr>
          <w:ilvl w:val="2"/>
          <w:numId w:val="1"/>
        </w:numPr>
      </w:pPr>
      <w:r>
        <w:t>When you click Design and choose a new Theme, the pictures, charts, and SmartArt graphics change to match your new theme.</w:t>
      </w:r>
    </w:p>
    <w:p w:rsidR="00270EE7" w:rsidP="00270EE7" w:rsidRDefault="000D5997" w14:paraId="5CEF9CCD" w14:textId="77777777">
      <w:pPr>
        <w:pStyle w:val="ListParagraph"/>
        <w:numPr>
          <w:ilvl w:val="0"/>
          <w:numId w:val="1"/>
        </w:numPr>
      </w:pPr>
      <w:r>
        <w:t>When you ap</w:t>
      </w:r>
      <w:r>
        <w:t>ply styles, your headings change to match the new theme.</w:t>
      </w:r>
    </w:p>
    <w:p w:rsidR="00270EE7" w:rsidP="00270EE7" w:rsidRDefault="000D5997" w14:paraId="6F5F5A08" w14:textId="77777777">
      <w:pPr>
        <w:pStyle w:val="ListParagraph"/>
        <w:numPr>
          <w:ilvl w:val="1"/>
          <w:numId w:val="1"/>
        </w:numPr>
      </w:pPr>
      <w:r>
        <w:t>Save time in Word with new buttons that show up where you need them.</w:t>
      </w:r>
    </w:p>
    <w:p w:rsidR="007E6A89" w:rsidP="007E6A89" w:rsidRDefault="000D5997" w14:paraId="380DE4E2" w14:textId="77777777">
      <w:pPr>
        <w:pStyle w:val="ListParagraph"/>
        <w:numPr>
          <w:ilvl w:val="0"/>
          <w:numId w:val="2"/>
        </w:numPr>
      </w:pPr>
      <w:r>
        <w:t>Video provides a powerful way to help you prove your point.</w:t>
      </w:r>
    </w:p>
    <w:p w:rsidR="007E6A89" w:rsidP="007E6A89" w:rsidRDefault="000D5997" w14:paraId="0812953C" w14:textId="77777777">
      <w:pPr>
        <w:pStyle w:val="ListParagraph"/>
        <w:numPr>
          <w:ilvl w:val="1"/>
          <w:numId w:val="2"/>
        </w:numPr>
      </w:pPr>
      <w:r>
        <w:t>When you click Online Video, you can paste in the embed code for the v</w:t>
      </w:r>
      <w:r>
        <w:t>ideo you want to add.</w:t>
      </w:r>
    </w:p>
    <w:p w:rsidR="007E6A89" w:rsidP="007E6A89" w:rsidRDefault="000D5997" w14:paraId="4BF3DE30" w14:textId="77777777">
      <w:pPr>
        <w:pStyle w:val="ListParagraph"/>
        <w:numPr>
          <w:ilvl w:val="1"/>
          <w:numId w:val="2"/>
        </w:numPr>
      </w:pPr>
      <w:r>
        <w:lastRenderedPageBreak/>
        <w:t>You can also type a keyword to search online for the video that best fits your document.</w:t>
      </w:r>
    </w:p>
    <w:p w:rsidR="007E6A89" w:rsidP="007E6A89" w:rsidRDefault="000D5997" w14:paraId="659FA489" w14:textId="77777777">
      <w:pPr>
        <w:pStyle w:val="ListParagraph"/>
        <w:numPr>
          <w:ilvl w:val="1"/>
          <w:numId w:val="2"/>
        </w:numPr>
      </w:pPr>
      <w:r>
        <w:t>To make your document look professionally produced, Word provides header, footer, cover page, and text box designs that complement each other.</w:t>
      </w:r>
    </w:p>
    <w:p w:rsidR="007E6A89" w:rsidP="007E6A89" w:rsidRDefault="000D5997" w14:paraId="38781873" w14:textId="77777777">
      <w:pPr>
        <w:pStyle w:val="ListParagraph"/>
        <w:numPr>
          <w:ilvl w:val="0"/>
          <w:numId w:val="2"/>
        </w:numPr>
      </w:pPr>
      <w:r>
        <w:t>Fo</w:t>
      </w:r>
      <w:r>
        <w:t>r example, you can add a matching cover page, header, and sidebar.</w:t>
      </w:r>
    </w:p>
    <w:p w:rsidR="007E6A89" w:rsidP="007E6A89" w:rsidRDefault="000D5997" w14:paraId="724ED734" w14:textId="77777777">
      <w:pPr>
        <w:pStyle w:val="ListParagraph"/>
        <w:numPr>
          <w:ilvl w:val="1"/>
          <w:numId w:val="2"/>
        </w:numPr>
      </w:pPr>
      <w:r>
        <w:t>Click Insert and then choose the elements you want from the different galleries.</w:t>
      </w:r>
    </w:p>
    <w:p w:rsidR="007E6A89" w:rsidP="007E6A89" w:rsidRDefault="000D5997" w14:paraId="55A2E784" w14:textId="77777777">
      <w:pPr>
        <w:pStyle w:val="ListParagraph"/>
        <w:numPr>
          <w:ilvl w:val="1"/>
          <w:numId w:val="2"/>
        </w:numPr>
      </w:pPr>
      <w:r>
        <w:t>Themes and styles also help keep your document coordinated.</w:t>
      </w:r>
    </w:p>
    <w:p w:rsidR="007E6A89" w:rsidP="007E6A89" w:rsidRDefault="000D5997" w14:paraId="65989615" w14:textId="77777777">
      <w:pPr>
        <w:pStyle w:val="ListParagraph"/>
        <w:numPr>
          <w:ilvl w:val="0"/>
          <w:numId w:val="2"/>
        </w:numPr>
      </w:pPr>
      <w:r>
        <w:t>When you click Design and choose a new Theme, th</w:t>
      </w:r>
      <w:r>
        <w:t>e pictures, charts, and SmartArt graphics change to match your new theme.</w:t>
      </w:r>
    </w:p>
    <w:p w:rsidR="007E6A89" w:rsidP="007E6A89" w:rsidRDefault="000D5997" w14:paraId="29C28962" w14:textId="77777777">
      <w:pPr>
        <w:pStyle w:val="ListParagraph"/>
        <w:numPr>
          <w:ilvl w:val="1"/>
          <w:numId w:val="2"/>
        </w:numPr>
      </w:pPr>
      <w:r>
        <w:t>When you apply styles, your headings change to match the new theme.</w:t>
      </w:r>
    </w:p>
    <w:p w:rsidR="00233C8F" w:rsidP="007E6A89" w:rsidRDefault="000D5997" w14:paraId="271D41B4" w14:textId="77777777">
      <w:pPr>
        <w:pStyle w:val="ListParagraph"/>
        <w:numPr>
          <w:ilvl w:val="1"/>
          <w:numId w:val="2"/>
        </w:numPr>
      </w:pPr>
      <w:r>
        <w:t>Save time in Word with new buttons that show up where you need them.</w:t>
      </w:r>
    </w:p>
    <w:p w:rsidR="007E6A89" w:rsidRDefault="000D5997" w14:paraId="286E6CB6" w14:textId="77777777"/>
    <w:p w:rsidR="00BA359B" w:rsidRDefault="000D5997" w14:paraId="2F4D3F2F" w14:textId="77777777">
      <w:r w:rsidRPr="008F32D2">
        <w:rPr>
          <w:b/>
          <w:i/>
          <w:highlight w:val="yellow"/>
          <w:u w:val="single"/>
        </w:rPr>
        <w:t xml:space="preserve">Video provides a powerful way to help you </w:t>
      </w:r>
      <w:r w:rsidRPr="008F32D2">
        <w:rPr>
          <w:b/>
          <w:i/>
          <w:highlight w:val="yellow"/>
          <w:u w:val="single"/>
        </w:rPr>
        <w:t>prove your point.</w:t>
      </w:r>
      <w:r>
        <w:t xml:space="preserve"> When you click Online Video, you can paste in the embed code for the video you want to add. You can also type a keyword to search online for the video that best fits your document.</w:t>
      </w:r>
    </w:p>
    <w:p w:rsidR="006F1BE6" w:rsidP="006F1BE6" w:rsidRDefault="000D5997" w14:paraId="417DC956" w14:textId="77777777">
      <w:pPr>
        <w:jc w:val="both"/>
      </w:pPr>
      <w:r>
        <w:t>Video provides a powerful way to help you prove your poin</w:t>
      </w:r>
      <w:r>
        <w:t>t. When you click Online Video, you can paste in the embed code for the video you want to add. You can also type a keyword to search online for the video that best fits your document. To make your document look professionally produced, Word provides header</w:t>
      </w:r>
      <w:r>
        <w:t>, footer, cover page, and text box designs that complement each other. For example, you can add a matching cover page, header, and sidebar. Click Insert and then choose the elements you want from the different galleries.</w:t>
      </w:r>
    </w:p>
    <w:p w:rsidR="002742F1" w:rsidP="002742F1" w:rsidRDefault="000D5997" w14:paraId="11A1CB3A" w14:textId="77777777">
      <w:pPr>
        <w:shd w:val="clear" w:color="auto" w:fill="ED7D31" w:themeFill="accent2"/>
      </w:pPr>
      <w:r>
        <w:t>Video provides a powerful way to he</w:t>
      </w:r>
      <w:r>
        <w:t>lp you prove your point. When you click Online Video, you can paste in the embed code for the video you want to add. You can also type a keyword to search online for the video that best fits your document. To make your document look professionally produced</w:t>
      </w:r>
      <w:r>
        <w:t>, Word provides header, footer, cover page, and text box designs that complement each other. For example, you can add a matching cover page, header, and sidebar.</w:t>
      </w:r>
    </w:p>
    <w:p w:rsidRPr="00FD5E0B" w:rsidR="00FD5E0B" w:rsidRDefault="000D5997" w14:paraId="06FE2187" w14:textId="77777777">
      <w:pPr>
        <w:rPr>
          <w:b/>
          <w:color w:val="262626" w:themeColor="text1" w:themeTint="D9"/>
          <w:sz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D5E0B">
        <w:rPr>
          <w:b/>
          <w:color w:val="262626" w:themeColor="text1" w:themeTint="D9"/>
          <w:sz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Video provides a powerful way to help you prove your point.</w:t>
      </w:r>
    </w:p>
    <w:p w:rsidRPr="00FD5E0B" w:rsidR="00FD5E0B" w:rsidRDefault="000D5997" w14:paraId="5E58E706" w14:textId="77777777">
      <w:pPr>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D5E0B">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When you click Online Video, you can paste in the em</w:t>
      </w:r>
      <w:r w:rsidRPr="00FD5E0B">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bed code for the video you want to add.</w:t>
      </w:r>
    </w:p>
    <w:p w:rsidRPr="00FD5E0B" w:rsidR="00FD5E0B" w:rsidRDefault="000D5997" w14:paraId="13A3A6C0" w14:textId="77777777">
      <w:pPr>
        <w:rPr>
          <w:b/>
          <w:color w:val="F7CAAC" w:themeColor="accent2" w:themeTint="66"/>
          <w14:textOutline w14:w="11112" w14:cap="flat" w14:cmpd="sng" w14:algn="ctr">
            <w14:solidFill>
              <w14:schemeClr w14:val="accent2"/>
            </w14:solidFill>
            <w14:prstDash w14:val="solid"/>
            <w14:round/>
          </w14:textOutline>
        </w:rPr>
      </w:pPr>
      <w:r w:rsidRPr="00FD5E0B">
        <w:rPr>
          <w:b/>
          <w:color w:val="F7CAAC" w:themeColor="accent2" w:themeTint="66"/>
          <w14:textOutline w14:w="11112" w14:cap="flat" w14:cmpd="sng" w14:algn="ctr">
            <w14:solidFill>
              <w14:schemeClr w14:val="accent2"/>
            </w14:solidFill>
            <w14:prstDash w14:val="solid"/>
            <w14:round/>
          </w14:textOutline>
        </w:rPr>
        <w:t>You can also type a keyword to search online for the video that best fits your document.</w:t>
      </w:r>
    </w:p>
    <w:p w:rsidR="000402C2" w:rsidRDefault="000D5997" w14:paraId="0840D7DD" w14:textId="77777777">
      <w:r>
        <w:lastRenderedPageBreak/>
        <w:t>Video provides a powerful way to help you prove your point. When you click Online Video, you c</w:t>
      </w:r>
      <w:r>
        <w:t>an paste in the embed code for the video you want to add. You can also type a keyword to search online for the video that best fits your document. To make your document look professionally produced, Word provides header, footer, cover page, and text box de</w:t>
      </w:r>
      <w:r>
        <w:t>signs that complement each other. For example, you can add a matching cover page, header, and sidebar. Click Insert and then choose the elements you want from the different galleries.</w:t>
      </w:r>
    </w:p>
    <w:p w:rsidR="0018060C" w:rsidRDefault="000D5997" w14:paraId="3AA5F108" w14:textId="77777777">
      <w:r>
        <w:rPr>
          <w:noProof/>
        </w:rPr>
        <w:drawing>
          <wp:inline distT="0" distB="0" distL="0" distR="0" wp14:anchorId="1BA10E07" wp14:editId="0CA3DEA4">
            <wp:extent cx="5943600" cy="46189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8C7E21.tmp"/>
                    <pic:cNvPicPr/>
                  </pic:nvPicPr>
                  <pic:blipFill>
                    <a:blip r:embed="rId9">
                      <a:extLst>
                        <a:ext uri="{28A0092B-C50C-407E-A947-70E740481C1C}">
                          <a14:useLocalDpi xmlns:a14="http://schemas.microsoft.com/office/drawing/2010/main" val="0"/>
                        </a:ext>
                      </a:extLst>
                    </a:blip>
                    <a:stretch>
                      <a:fillRect/>
                    </a:stretch>
                  </pic:blipFill>
                  <pic:spPr>
                    <a:xfrm>
                      <a:off x="0" y="0"/>
                      <a:ext cx="5943600" cy="4618990"/>
                    </a:xfrm>
                    <a:prstGeom prst="rect">
                      <a:avLst/>
                    </a:prstGeom>
                  </pic:spPr>
                </pic:pic>
              </a:graphicData>
            </a:graphic>
          </wp:inline>
        </w:drawing>
      </w:r>
    </w:p>
    <w:p w:rsidR="0018060C" w:rsidRDefault="000D5997" w14:paraId="0B1C9F25" w14:textId="77777777">
      <w:r>
        <w:rPr>
          <w:noProof/>
        </w:rPr>
        <w:lastRenderedPageBreak/>
        <w:drawing>
          <wp:inline distT="0" distB="0" distL="0" distR="0" wp14:anchorId="05A0E09F" wp14:editId="07D5D93B">
            <wp:extent cx="5486400" cy="3200400"/>
            <wp:effectExtent l="0" t="0" r="19050"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B7E91" w:rsidP="008B7E91" w:rsidRDefault="000D5997" w14:paraId="6411FCBF" w14:textId="77777777">
      <w:pPr>
        <w:spacing w:after="480"/>
      </w:pPr>
      <w:r>
        <w:t>Video provides a powerful way to help you prove your point. When you</w:t>
      </w:r>
      <w:r>
        <w:t xml:space="preserve"> click Online Video, you can paste in the embed code for the video you want to add. You can also type a keyword to search online for the video that best fits your document.</w:t>
      </w:r>
    </w:p>
    <w:p w:rsidR="008B7E91" w:rsidRDefault="000D5997" w14:paraId="211A0EF8" w14:textId="77777777">
      <w:r>
        <w:t>To make your document look professionally produced, Word provides header, footer, c</w:t>
      </w:r>
      <w:r>
        <w:t>over page, and text box designs that complement each other. For example, you can add a matching cover page, header, and sidebar. Click Insert and then choose the elements you want from the different galleries.</w:t>
      </w:r>
    </w:p>
    <w:p w:rsidR="008B7E91" w:rsidP="008B7E91" w:rsidRDefault="000D5997" w14:paraId="7FBD02ED" w14:textId="77777777">
      <w:pPr>
        <w:spacing w:before="800"/>
      </w:pPr>
      <w:r>
        <w:t>Themes and styles also help keep your document</w:t>
      </w:r>
      <w:r>
        <w:t xml:space="preserve"> coordinated. When you click Design and choose a new Theme, the pictures, charts, and SmartArt graphics change to match your new theme. When you apply styles, your headings change to match the new theme.</w:t>
      </w:r>
    </w:p>
    <w:sdt>
      <w:sdtPr>
        <w:rPr>
          <w:b w:val="0"/>
          <w:bCs w:val="0"/>
          <w:noProof/>
          <w:color w:val="auto"/>
        </w:rPr>
        <w:alias w:val="MyTable"/>
        <w:tag w:val="MyTable"/>
        <w:id w:val="354002298"/>
      </w:sdtPr>
      <w:sdtEndPr>
        <w:rPr>
          <w:noProof w:val="0"/>
        </w:rPr>
      </w:sdtEndPr>
      <w:sdtContent>
        <w:tbl>
          <w:tblPr>
            <w:tblStyle w:val="GridTable4-Accent5"/>
            <w:tblW w:w="0" w:type="auto"/>
            <w:tblLook w:val="04A0" w:firstRow="1" w:lastRow="0" w:firstColumn="1" w:lastColumn="0" w:noHBand="0" w:noVBand="1"/>
          </w:tblPr>
          <w:tblGrid>
            <w:gridCol w:w="3116"/>
            <w:gridCol w:w="3117"/>
            <w:gridCol w:w="3117"/>
          </w:tblGrid>
          <w:tr w:rsidR="00C4274D" w:rsidTr="00665111" w14:paraId="17E9C76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sdt>
                <w:sdtPr>
                  <w:rPr>
                    <w:noProof/>
                  </w:rPr>
                  <w:alias w:val="Latin1"/>
                  <w:tag w:val="Latin1"/>
                  <w:id w:val="1646851742"/>
                </w:sdtPr>
                <w:sdtEndPr/>
                <w:sdtContent>
                  <w:p w:rsidR="00C4274D" w:rsidRDefault="000D5997" w14:paraId="11263F34" w14:textId="77777777">
                    <w:r>
                      <w:rPr>
                        <w:noProof/>
                      </w:rPr>
                      <w:t>Lorem ipsum dolor sit amet</w:t>
                    </w:r>
                  </w:p>
                </w:sdtContent>
              </w:sdt>
            </w:tc>
            <w:tc>
              <w:tcPr>
                <w:tcW w:w="3117" w:type="dxa"/>
              </w:tcPr>
              <w:sdt>
                <w:sdtPr>
                  <w:rPr>
                    <w:noProof/>
                  </w:rPr>
                  <w:alias w:val="Latin2"/>
                  <w:tag w:val="Latin2"/>
                  <w:id w:val="1730795754"/>
                </w:sdtPr>
                <w:sdtEndPr/>
                <w:sdtContent>
                  <w:p w:rsidRPr="00C4274D" w:rsidR="00C4274D" w:rsidRDefault="000D5997" w14:paraId="0353602C" w14:textId="77777777">
                    <w:pPr>
                      <w:cnfStyle w:val="100000000000" w:firstRow="1" w:lastRow="0" w:firstColumn="0" w:lastColumn="0" w:oddVBand="0" w:evenVBand="0" w:oddHBand="0" w:evenHBand="0" w:firstRowFirstColumn="0" w:firstRowLastColumn="0" w:lastRowFirstColumn="0" w:lastRowLastColumn="0"/>
                      <w:rPr>
                        <w:b w:val="0"/>
                      </w:rPr>
                    </w:pPr>
                    <w:r>
                      <w:rPr>
                        <w:noProof/>
                      </w:rPr>
                      <w:t>Consectetuer adipiscing</w:t>
                    </w:r>
                    <w:r>
                      <w:rPr>
                        <w:noProof/>
                      </w:rPr>
                      <w:t xml:space="preserve"> elit</w:t>
                    </w:r>
                  </w:p>
                </w:sdtContent>
              </w:sdt>
            </w:tc>
            <w:tc>
              <w:tcPr>
                <w:tcW w:w="3117" w:type="dxa"/>
              </w:tcPr>
              <w:sdt>
                <w:sdtPr>
                  <w:rPr>
                    <w:noProof/>
                  </w:rPr>
                  <w:alias w:val="Latin3"/>
                  <w:tag w:val="Latin3"/>
                  <w:id w:val="-88469536"/>
                </w:sdtPr>
                <w:sdtEndPr/>
                <w:sdtContent>
                  <w:p w:rsidR="00C4274D" w:rsidRDefault="000D5997" w14:paraId="309D26E4" w14:textId="77777777">
                    <w:pPr>
                      <w:cnfStyle w:val="100000000000" w:firstRow="1" w:lastRow="0" w:firstColumn="0" w:lastColumn="0" w:oddVBand="0" w:evenVBand="0" w:oddHBand="0" w:evenHBand="0" w:firstRowFirstColumn="0" w:firstRowLastColumn="0" w:lastRowFirstColumn="0" w:lastRowLastColumn="0"/>
                    </w:pPr>
                    <w:r>
                      <w:rPr>
                        <w:noProof/>
                      </w:rPr>
                      <w:t>Maecenas porttitor congue massa.</w:t>
                    </w:r>
                  </w:p>
                </w:sdtContent>
              </w:sdt>
            </w:tc>
          </w:tr>
          <w:sdt>
            <w:sdtPr>
              <w:rPr>
                <w:b w:val="0"/>
                <w:bCs w:val="0"/>
              </w:rPr>
              <w:alias w:val="Row1"/>
              <w:tag w:val="Row1"/>
              <w:id w:val="2087339449"/>
            </w:sdtPr>
            <w:sdtEndPr/>
            <w:sdtContent>
              <w:tr w:rsidR="00C4274D" w:rsidTr="00665111" w14:paraId="7F27D5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sdt>
                    <w:sdtPr>
                      <w:alias w:val="Data11"/>
                      <w:tag w:val="Data11"/>
                      <w:id w:val="1641614218"/>
                      <w:text/>
                    </w:sdtPr>
                    <w:sdtEndPr/>
                    <w:sdtContent>
                      <w:p w:rsidR="00C4274D" w:rsidRDefault="000D5997" w14:paraId="7E94A631" w14:textId="77777777">
                        <w:r>
                          <w:t>100</w:t>
                        </w:r>
                      </w:p>
                    </w:sdtContent>
                  </w:sdt>
                </w:tc>
                <w:tc>
                  <w:tcPr>
                    <w:tcW w:w="3117" w:type="dxa"/>
                  </w:tcPr>
                  <w:sdt>
                    <w:sdtPr>
                      <w:alias w:val="Data12"/>
                      <w:tag w:val="Data12"/>
                      <w:id w:val="184647321"/>
                      <w:text/>
                    </w:sdtPr>
                    <w:sdtEndPr/>
                    <w:sdtContent>
                      <w:p w:rsidR="00C4274D" w:rsidRDefault="000D5997" w14:paraId="27B8A0D6" w14:textId="77777777">
                        <w:pPr>
                          <w:cnfStyle w:val="000000100000" w:firstRow="0" w:lastRow="0" w:firstColumn="0" w:lastColumn="0" w:oddVBand="0" w:evenVBand="0" w:oddHBand="1" w:evenHBand="0" w:firstRowFirstColumn="0" w:firstRowLastColumn="0" w:lastRowFirstColumn="0" w:lastRowLastColumn="0"/>
                        </w:pPr>
                        <w:r>
                          <w:t>200</w:t>
                        </w:r>
                      </w:p>
                    </w:sdtContent>
                  </w:sdt>
                </w:tc>
                <w:tc>
                  <w:tcPr>
                    <w:tcW w:w="3117" w:type="dxa"/>
                  </w:tcPr>
                  <w:sdt>
                    <w:sdtPr>
                      <w:alias w:val="Data13"/>
                      <w:tag w:val="Data13"/>
                      <w:id w:val="131915776"/>
                      <w:text/>
                    </w:sdtPr>
                    <w:sdtEndPr/>
                    <w:sdtContent>
                      <w:p w:rsidR="00C4274D" w:rsidRDefault="000D5997" w14:paraId="70FEEF1B" w14:textId="77777777">
                        <w:pPr>
                          <w:cnfStyle w:val="000000100000" w:firstRow="0" w:lastRow="0" w:firstColumn="0" w:lastColumn="0" w:oddVBand="0" w:evenVBand="0" w:oddHBand="1" w:evenHBand="0" w:firstRowFirstColumn="0" w:firstRowLastColumn="0" w:lastRowFirstColumn="0" w:lastRowLastColumn="0"/>
                        </w:pPr>
                        <w:r>
                          <w:t>300</w:t>
                        </w:r>
                      </w:p>
                    </w:sdtContent>
                  </w:sdt>
                </w:tc>
              </w:tr>
            </w:sdtContent>
          </w:sdt>
          <w:sdt>
            <w:sdtPr>
              <w:rPr>
                <w:b w:val="0"/>
                <w:bCs w:val="0"/>
              </w:rPr>
              <w:alias w:val="Row2"/>
              <w:tag w:val="Row2"/>
              <w:id w:val="1563601403"/>
            </w:sdtPr>
            <w:sdtEndPr/>
            <w:sdtContent>
              <w:tr w:rsidR="00C4274D" w:rsidTr="00665111" w14:paraId="7754D3F1" w14:textId="77777777">
                <w:tc>
                  <w:tcPr>
                    <w:cnfStyle w:val="001000000000" w:firstRow="0" w:lastRow="0" w:firstColumn="1" w:lastColumn="0" w:oddVBand="0" w:evenVBand="0" w:oddHBand="0" w:evenHBand="0" w:firstRowFirstColumn="0" w:firstRowLastColumn="0" w:lastRowFirstColumn="0" w:lastRowLastColumn="0"/>
                    <w:tcW w:w="3116" w:type="dxa"/>
                  </w:tcPr>
                  <w:sdt>
                    <w:sdtPr>
                      <w:alias w:val="Data21"/>
                      <w:tag w:val="Data21"/>
                      <w:id w:val="-1031330684"/>
                      <w:text/>
                    </w:sdtPr>
                    <w:sdtEndPr/>
                    <w:sdtContent>
                      <w:p w:rsidR="00C4274D" w:rsidRDefault="000D5997" w14:paraId="36477790" w14:textId="77777777">
                        <w:r>
                          <w:t>400</w:t>
                        </w:r>
                      </w:p>
                    </w:sdtContent>
                  </w:sdt>
                </w:tc>
                <w:tc>
                  <w:tcPr>
                    <w:tcW w:w="3117" w:type="dxa"/>
                  </w:tcPr>
                  <w:sdt>
                    <w:sdtPr>
                      <w:alias w:val="Data22"/>
                      <w:tag w:val="Data22"/>
                      <w:id w:val="560603829"/>
                      <w:text/>
                    </w:sdtPr>
                    <w:sdtEndPr/>
                    <w:sdtContent>
                      <w:p w:rsidR="00C4274D" w:rsidRDefault="000D5997" w14:paraId="6EC29046" w14:textId="77777777">
                        <w:pPr>
                          <w:cnfStyle w:val="000000000000" w:firstRow="0" w:lastRow="0" w:firstColumn="0" w:lastColumn="0" w:oddVBand="0" w:evenVBand="0" w:oddHBand="0" w:evenHBand="0" w:firstRowFirstColumn="0" w:firstRowLastColumn="0" w:lastRowFirstColumn="0" w:lastRowLastColumn="0"/>
                        </w:pPr>
                        <w:r>
                          <w:t>500</w:t>
                        </w:r>
                      </w:p>
                    </w:sdtContent>
                  </w:sdt>
                </w:tc>
                <w:tc>
                  <w:tcPr>
                    <w:tcW w:w="3117" w:type="dxa"/>
                  </w:tcPr>
                  <w:sdt>
                    <w:sdtPr>
                      <w:alias w:val="Data23"/>
                      <w:tag w:val="Data23"/>
                      <w:id w:val="-847252032"/>
                      <w:text/>
                    </w:sdtPr>
                    <w:sdtEndPr/>
                    <w:sdtContent>
                      <w:p w:rsidR="00C4274D" w:rsidRDefault="000D5997" w14:paraId="3925B9C7" w14:textId="77777777">
                        <w:pPr>
                          <w:cnfStyle w:val="000000000000" w:firstRow="0" w:lastRow="0" w:firstColumn="0" w:lastColumn="0" w:oddVBand="0" w:evenVBand="0" w:oddHBand="0" w:evenHBand="0" w:firstRowFirstColumn="0" w:firstRowLastColumn="0" w:lastRowFirstColumn="0" w:lastRowLastColumn="0"/>
                        </w:pPr>
                        <w:r>
                          <w:t>600</w:t>
                        </w:r>
                      </w:p>
                    </w:sdtContent>
                  </w:sdt>
                </w:tc>
              </w:tr>
            </w:sdtContent>
          </w:sdt>
        </w:tbl>
      </w:sdtContent>
    </w:sdt>
    <w:p w:rsidR="00C4274D" w:rsidP="00C4274D" w:rsidRDefault="000D5997" w14:paraId="0C53BDCA" w14:textId="77777777"/>
    <w:sdt>
      <w:sdtPr>
        <w:alias w:val="RichTextContentControl"/>
        <w:tag w:val="RichTextContentControl"/>
        <w:id w:val="796259098"/>
      </w:sdtPr>
      <w:sdtEndPr/>
      <w:sdtContent>
        <w:p w:rsidR="004D5B98" w:rsidRDefault="000D5997" w14:paraId="03A49DF7" w14:textId="77777777">
          <w:r>
            <w:t>Video provides a powerful way to help you prove your point. When you click Online Video, you can paste in the embed code for the video you</w:t>
          </w:r>
          <w:r>
            <w:t xml:space="preserve"> want to add. You can also type a keyword to search online for the video that best fits your document.</w:t>
          </w:r>
        </w:p>
      </w:sdtContent>
    </w:sdt>
    <w:p w:rsidR="004D5B98" w:rsidRDefault="000D5997" w14:paraId="5D4CCD51" w14:textId="77777777">
      <w:r>
        <w:t xml:space="preserve">To </w:t>
      </w:r>
      <w:sdt>
        <w:sdtPr>
          <w:alias w:val="Plain text content control"/>
          <w:tag w:val="Plain text content control"/>
          <w:id w:val="-1849088461"/>
          <w:text/>
        </w:sdtPr>
        <w:sdtEndPr/>
        <w:sdtContent>
          <w:r>
            <w:t>make your document look professionally</w:t>
          </w:r>
        </w:sdtContent>
      </w:sdt>
      <w:r>
        <w:t xml:space="preserve"> produced, Word provides header, footer, cover page, and text box designs that complement each other. For ex</w:t>
      </w:r>
      <w:r>
        <w:t>ample, you can add a matching cover page, header, and sidebar. Click Insert and then choose the elements you want from the different galleries.</w:t>
      </w:r>
    </w:p>
    <w:sdt>
      <w:sdtPr>
        <w:id w:val="-1052848008"/>
        <w:picture/>
      </w:sdtPr>
      <w:sdtEndPr/>
      <w:sdtContent>
        <w:p w:rsidR="004D5B98" w:rsidRDefault="000D5997" w14:paraId="666D8C4B" w14:textId="77777777">
          <w:r>
            <w:rPr>
              <w:noProof/>
            </w:rPr>
            <w:drawing>
              <wp:inline distT="0" distB="0" distL="0" distR="0" wp14:anchorId="31FB5904" wp14:editId="1292CB38">
                <wp:extent cx="1903730" cy="1515822"/>
                <wp:effectExtent l="0" t="0" r="127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03730" cy="1515822"/>
                        </a:xfrm>
                        <a:prstGeom prst="rect">
                          <a:avLst/>
                        </a:prstGeom>
                        <a:noFill/>
                        <a:ln>
                          <a:noFill/>
                        </a:ln>
                      </pic:spPr>
                    </pic:pic>
                  </a:graphicData>
                </a:graphic>
              </wp:inline>
            </w:drawing>
          </w:r>
        </w:p>
      </w:sdtContent>
    </w:sdt>
    <w:sdt>
      <w:sdtPr>
        <w:alias w:val="CheckBoxContentControl"/>
        <w:tag w:val="CheckBoxContentControl"/>
        <w:id w:val="-278415760"/>
        <w14:checkbox>
          <w14:checked w14:val="0"/>
          <w14:checkedState w14:font="MS Gothic" w14:val="2612"/>
          <w14:uncheckedState w14:font="MS Gothic" w14:val="2610"/>
        </w14:checkbox>
      </w:sdtPr>
      <w:sdtEndPr/>
      <w:sdtContent>
        <w:p w:rsidR="004D5B98" w:rsidRDefault="000D5997" w14:paraId="13ABFA5B" w14:textId="77777777">
          <w:r>
            <w:rPr>
              <w:rFonts w:hint="eastAsia" w:ascii="MS Gothic" w:hAnsi="MS Gothic" w:eastAsia="MS Gothic"/>
            </w:rPr>
            <w:t>☐</w:t>
          </w:r>
        </w:p>
      </w:sdtContent>
    </w:sdt>
    <w:sdt>
      <w:sdtPr>
        <w:alias w:val="ComboBoxContentControl"/>
        <w:tag w:val="ComboBoxContentControl"/>
        <w:id w:val="1009948110"/>
        <w:comboBox>
          <w:listItem w:displayText="One" w:value="One"/>
          <w:listItem w:displayText="Two" w:value="Two"/>
          <w:listItem w:displayText="Three" w:value="Three"/>
        </w:comboBox>
      </w:sdtPr>
      <w:sdtEndPr/>
      <w:sdtContent>
        <w:p w:rsidR="004D5B98" w:rsidRDefault="000D5997" w14:paraId="47B0381F" w14:textId="77777777">
          <w:r>
            <w:t>Two</w:t>
          </w:r>
        </w:p>
      </w:sdtContent>
    </w:sdt>
    <w:bookmarkStart w:name="_MON_1476039688" w:id="1"/>
    <w:bookmarkEnd w:id="1"/>
    <w:p w:rsidRPr="00EB684A" w:rsidR="0018060C" w:rsidP="00EB684A" w:rsidRDefault="000D5997" w14:paraId="4E65C68B" w14:textId="77777777">
      <w:r>
        <w:object w:dxaOrig="7241" w:dyaOrig="2928" w14:anchorId="248AD1E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62.05pt;height:146.1pt" o:ole="" type="#_x0000_t75">
            <v:imagedata o:title="" r:id="rId15"/>
          </v:shape>
          <o:OLEObject Type="Embed" ProgID="Excel.Sheet.12" ShapeID="_x0000_i1025" DrawAspect="Content" ObjectID="_1497537482" r:id="rId16"/>
        </w:object>
      </w:r>
    </w:p>
    <w:p w:rsidR="00E13AB6" w:rsidRDefault="000D5997" w14:paraId="317E8EB3" w14:textId="77777777">
      <w:r>
        <w:lastRenderedPageBreak/>
        <w:t>Following hyperlink is to a bookmark on this same page.</w:t>
      </w:r>
    </w:p>
    <w:p w:rsidR="00E13AB6" w:rsidRDefault="000D5997" w14:paraId="5F353873" w14:textId="77777777">
      <w:hyperlink w:history="1" w:anchor="ABookmark">
        <w:r w:rsidRPr="00E13AB6">
          <w:rPr>
            <w:rStyle w:val="Hyperlink"/>
          </w:rPr>
          <w:t>Video provides a powerful</w:t>
        </w:r>
      </w:hyperlink>
      <w:r>
        <w:t xml:space="preserve"> way to help you prove your point.</w:t>
      </w:r>
    </w:p>
    <w:p w:rsidR="00E13AB6" w:rsidRDefault="000D5997" w14:paraId="17C3824D" w14:textId="77777777">
      <w:r>
        <w:t>When you click Online Video, you can paste in the embed code for the video you want to add.</w:t>
      </w:r>
    </w:p>
    <w:p w:rsidR="00E13AB6" w:rsidRDefault="000D5997" w14:paraId="426A7460" w14:textId="77777777">
      <w:r>
        <w:t xml:space="preserve">When you click Design and choose a new Theme, the pictures, charts, and </w:t>
      </w:r>
      <w:r>
        <w:t>SmartArt graphics change to match your new theme.</w:t>
      </w:r>
    </w:p>
    <w:p w:rsidR="00E13AB6" w:rsidRDefault="000D5997" w14:paraId="08FF6DC1" w14:textId="77777777">
      <w:bookmarkStart w:name="ABookmark" w:id="2"/>
      <w:r w:rsidRPr="00E13AB6">
        <w:rPr>
          <w:highlight w:val="yellow"/>
        </w:rPr>
        <w:t>This is the bookmark here.</w:t>
      </w:r>
      <w:bookmarkEnd w:id="2"/>
      <w:r>
        <w:t xml:space="preserve"> Your headings change to match the new theme.</w:t>
      </w:r>
    </w:p>
    <w:p w:rsidR="00E13AB6" w:rsidRDefault="000D5997" w14:paraId="4A2247A6" w14:textId="77777777">
      <w:r>
        <w:t>Save time in Word with new buttons that show up where you need them.</w:t>
      </w:r>
    </w:p>
    <w:p w:rsidR="00CD35D8" w:rsidP="00CD35D8" w:rsidRDefault="000D5997" w14:paraId="20239089" w14:textId="77777777">
      <w:pPr>
        <w:ind w:left="720" w:hanging="720"/>
      </w:pPr>
      <w:r>
        <w:t xml:space="preserve">Video provides a powerful way to help you prove your point. When </w:t>
      </w:r>
      <w:r>
        <w:t>you click Online Video, you can paste in the embed code for the video you want to add. You can also type a keyword to search online for the video that best fits your document.</w:t>
      </w:r>
    </w:p>
    <w:p w:rsidR="00CD35D8" w:rsidP="00CD35D8" w:rsidRDefault="000D5997" w14:paraId="0F6C9A76" w14:textId="77777777">
      <w:pPr>
        <w:ind w:firstLine="720"/>
      </w:pPr>
      <w:r>
        <w:t>To make your document look professionally produced, Word provides header, footer</w:t>
      </w:r>
      <w:r>
        <w:t>, cover page, and text box designs that complement each other.</w:t>
      </w:r>
    </w:p>
    <w:p w:rsidR="00CD35D8" w:rsidP="00CD35D8" w:rsidRDefault="000D5997" w14:paraId="546E474E" w14:textId="77777777">
      <w:pPr>
        <w:ind w:left="1440"/>
      </w:pPr>
      <w:r>
        <w:t>For example, you can add a matching cover page, header, and sidebar.</w:t>
      </w:r>
    </w:p>
    <w:p w:rsidR="00CD35D8" w:rsidP="00CD35D8" w:rsidRDefault="000D5997" w14:paraId="25B25C25" w14:textId="77777777">
      <w:pPr>
        <w:ind w:left="2880"/>
      </w:pPr>
      <w:r>
        <w:t>Click Insert and then choose the elements you want from the different galleries.</w:t>
      </w:r>
    </w:p>
    <w:p w:rsidR="001B6543" w:rsidP="001B6543" w:rsidRDefault="000D5997" w14:paraId="4685C4FE" w14:textId="77777777">
      <w:pPr>
        <w:pStyle w:val="ListParagraph"/>
        <w:numPr>
          <w:ilvl w:val="0"/>
          <w:numId w:val="3"/>
        </w:numPr>
      </w:pPr>
      <w:r>
        <w:t>Video provides a powerful way to help you p</w:t>
      </w:r>
      <w:r>
        <w:t>rove your point.</w:t>
      </w:r>
    </w:p>
    <w:p w:rsidR="001B6543" w:rsidP="001B6543" w:rsidRDefault="000D5997" w14:paraId="14E31E0A" w14:textId="77777777">
      <w:pPr>
        <w:pStyle w:val="ListParagraph"/>
        <w:numPr>
          <w:ilvl w:val="1"/>
          <w:numId w:val="3"/>
        </w:numPr>
      </w:pPr>
      <w:r>
        <w:t>When you click Online Video, you can paste in the embed code for the video you want to add.</w:t>
      </w:r>
    </w:p>
    <w:p w:rsidR="001B6543" w:rsidP="001B6543" w:rsidRDefault="000D5997" w14:paraId="68043056" w14:textId="77777777">
      <w:pPr>
        <w:pStyle w:val="ListParagraph"/>
        <w:numPr>
          <w:ilvl w:val="1"/>
          <w:numId w:val="3"/>
        </w:numPr>
      </w:pPr>
      <w:r>
        <w:t>You can also type a keyword to search online for the video that best fits your document.</w:t>
      </w:r>
    </w:p>
    <w:p w:rsidR="001B6543" w:rsidP="001B6543" w:rsidRDefault="000D5997" w14:paraId="03BF30C2" w14:textId="77777777">
      <w:pPr>
        <w:pStyle w:val="ListParagraph"/>
        <w:numPr>
          <w:ilvl w:val="0"/>
          <w:numId w:val="3"/>
        </w:numPr>
      </w:pPr>
      <w:r>
        <w:t>To make your document look professionally produced, Word p</w:t>
      </w:r>
      <w:r>
        <w:t>rovides header, footer, cover page, and text box designs that complement each other.</w:t>
      </w:r>
    </w:p>
    <w:p w:rsidR="001B6543" w:rsidP="001B6543" w:rsidRDefault="000D5997" w14:paraId="58BE29F6" w14:textId="77777777">
      <w:pPr>
        <w:pStyle w:val="ListParagraph"/>
        <w:numPr>
          <w:ilvl w:val="1"/>
          <w:numId w:val="3"/>
        </w:numPr>
      </w:pPr>
      <w:r>
        <w:t>For example, you can add a matching cover page, header, and sidebar.</w:t>
      </w:r>
    </w:p>
    <w:sdt>
      <w:sdtPr>
        <w:rPr>
          <w:rFonts w:asciiTheme="minorHAnsi" w:hAnsiTheme="minorHAnsi" w:eastAsiaTheme="minorHAnsi" w:cstheme="minorBidi"/>
          <w:color w:val="auto"/>
          <w:sz w:val="22"/>
          <w:szCs w:val="22"/>
        </w:rPr>
        <w:id w:val="787555665"/>
        <w:docPartObj>
          <w:docPartGallery w:val="Table of Contents"/>
          <w:docPartUnique/>
        </w:docPartObj>
      </w:sdtPr>
      <w:sdtEndPr>
        <w:rPr>
          <w:b/>
          <w:bCs/>
          <w:noProof/>
        </w:rPr>
      </w:sdtEndPr>
      <w:sdtContent>
        <w:p w:rsidR="005E4538" w:rsidRDefault="000D5997" w14:paraId="125CB802" w14:textId="77777777">
          <w:pPr>
            <w:pStyle w:val="TOCHeading"/>
          </w:pPr>
          <w:r>
            <w:t>Contents</w:t>
          </w:r>
        </w:p>
        <w:p w:rsidR="005E4538" w:rsidRDefault="000D5997" w14:paraId="0A0BDEF3" w14:textId="77777777">
          <w:pPr>
            <w:pStyle w:val="TOC1"/>
            <w:tabs>
              <w:tab w:val="right" w:leader="dot" w:pos="9350"/>
            </w:tabs>
            <w:rPr>
              <w:noProof/>
            </w:rPr>
          </w:pPr>
          <w:r>
            <w:fldChar w:fldCharType="begin"/>
          </w:r>
          <w:r>
            <w:instrText xml:space="preserve"> TOC \o "1-3" \h \z \u </w:instrText>
          </w:r>
          <w:r>
            <w:fldChar w:fldCharType="separate"/>
          </w:r>
          <w:hyperlink w:history="1" w:anchor="_Toc402299822">
            <w:r w:rsidRPr="000E030A">
              <w:rPr>
                <w:rStyle w:val="Hyperlink"/>
                <w:noProof/>
              </w:rPr>
              <w:t>Heading 1</w:t>
            </w:r>
            <w:r>
              <w:rPr>
                <w:noProof/>
                <w:webHidden/>
              </w:rPr>
              <w:tab/>
            </w:r>
            <w:r>
              <w:rPr>
                <w:noProof/>
                <w:webHidden/>
              </w:rPr>
              <w:fldChar w:fldCharType="begin"/>
            </w:r>
            <w:r>
              <w:rPr>
                <w:noProof/>
                <w:webHidden/>
              </w:rPr>
              <w:instrText xml:space="preserve"> PAGEREF _Toc402299822 \h </w:instrText>
            </w:r>
            <w:r>
              <w:rPr>
                <w:noProof/>
                <w:webHidden/>
              </w:rPr>
            </w:r>
            <w:r>
              <w:rPr>
                <w:noProof/>
                <w:webHidden/>
              </w:rPr>
              <w:fldChar w:fldCharType="separate"/>
            </w:r>
            <w:r>
              <w:rPr>
                <w:noProof/>
                <w:webHidden/>
              </w:rPr>
              <w:t>1</w:t>
            </w:r>
            <w:r>
              <w:rPr>
                <w:noProof/>
                <w:webHidden/>
              </w:rPr>
              <w:fldChar w:fldCharType="end"/>
            </w:r>
          </w:hyperlink>
        </w:p>
        <w:p w:rsidR="005E4538" w:rsidRDefault="000D5997" w14:paraId="0474C8ED" w14:textId="77777777">
          <w:pPr>
            <w:pStyle w:val="TOC2"/>
            <w:tabs>
              <w:tab w:val="right" w:leader="dot" w:pos="9350"/>
            </w:tabs>
            <w:rPr>
              <w:noProof/>
            </w:rPr>
          </w:pPr>
          <w:hyperlink w:history="1" w:anchor="_Toc402299823">
            <w:r w:rsidRPr="000E030A">
              <w:rPr>
                <w:rStyle w:val="Hyperlink"/>
                <w:noProof/>
              </w:rPr>
              <w:t>Heading 2</w:t>
            </w:r>
            <w:r>
              <w:rPr>
                <w:noProof/>
                <w:webHidden/>
              </w:rPr>
              <w:tab/>
            </w:r>
            <w:r>
              <w:rPr>
                <w:noProof/>
                <w:webHidden/>
              </w:rPr>
              <w:fldChar w:fldCharType="begin"/>
            </w:r>
            <w:r>
              <w:rPr>
                <w:noProof/>
                <w:webHidden/>
              </w:rPr>
              <w:instrText xml:space="preserve"> PAGEREF _Toc402299823 \h </w:instrText>
            </w:r>
            <w:r>
              <w:rPr>
                <w:noProof/>
                <w:webHidden/>
              </w:rPr>
            </w:r>
            <w:r>
              <w:rPr>
                <w:noProof/>
                <w:webHidden/>
              </w:rPr>
              <w:fldChar w:fldCharType="separate"/>
            </w:r>
            <w:r>
              <w:rPr>
                <w:noProof/>
                <w:webHidden/>
              </w:rPr>
              <w:t>1</w:t>
            </w:r>
            <w:r>
              <w:rPr>
                <w:noProof/>
                <w:webHidden/>
              </w:rPr>
              <w:fldChar w:fldCharType="end"/>
            </w:r>
          </w:hyperlink>
        </w:p>
        <w:p w:rsidR="005E4538" w:rsidRDefault="000D5997" w14:paraId="0F4CEBDD" w14:textId="77777777">
          <w:pPr>
            <w:pStyle w:val="TOC1"/>
            <w:tabs>
              <w:tab w:val="right" w:leader="dot" w:pos="9350"/>
            </w:tabs>
            <w:rPr>
              <w:noProof/>
            </w:rPr>
          </w:pPr>
          <w:hyperlink w:history="1" w:anchor="_Toc402299824">
            <w:r w:rsidRPr="000E030A">
              <w:rPr>
                <w:rStyle w:val="Hyperlink"/>
                <w:noProof/>
              </w:rPr>
              <w:t>Heading 1 again</w:t>
            </w:r>
            <w:r>
              <w:rPr>
                <w:noProof/>
                <w:webHidden/>
              </w:rPr>
              <w:tab/>
            </w:r>
            <w:r>
              <w:rPr>
                <w:noProof/>
                <w:webHidden/>
              </w:rPr>
              <w:fldChar w:fldCharType="begin"/>
            </w:r>
            <w:r>
              <w:rPr>
                <w:noProof/>
                <w:webHidden/>
              </w:rPr>
              <w:instrText xml:space="preserve"> PAGEREF _Toc402299824 \h </w:instrText>
            </w:r>
            <w:r>
              <w:rPr>
                <w:noProof/>
                <w:webHidden/>
              </w:rPr>
            </w:r>
            <w:r>
              <w:rPr>
                <w:noProof/>
                <w:webHidden/>
              </w:rPr>
              <w:fldChar w:fldCharType="separate"/>
            </w:r>
            <w:r>
              <w:rPr>
                <w:noProof/>
                <w:webHidden/>
              </w:rPr>
              <w:t>1</w:t>
            </w:r>
            <w:r>
              <w:rPr>
                <w:noProof/>
                <w:webHidden/>
              </w:rPr>
              <w:fldChar w:fldCharType="end"/>
            </w:r>
          </w:hyperlink>
        </w:p>
        <w:p w:rsidR="005E4538" w:rsidRDefault="000D5997" w14:paraId="150146DE" w14:textId="77777777">
          <w:pPr>
            <w:pStyle w:val="TOC2"/>
            <w:tabs>
              <w:tab w:val="right" w:leader="dot" w:pos="9350"/>
            </w:tabs>
            <w:rPr>
              <w:noProof/>
            </w:rPr>
          </w:pPr>
          <w:hyperlink w:history="1" w:anchor="_Toc402299825">
            <w:r w:rsidRPr="000E030A">
              <w:rPr>
                <w:rStyle w:val="Hyperlink"/>
                <w:noProof/>
              </w:rPr>
              <w:t>Heading 2 again</w:t>
            </w:r>
            <w:r>
              <w:rPr>
                <w:noProof/>
                <w:webHidden/>
              </w:rPr>
              <w:tab/>
            </w:r>
            <w:r>
              <w:rPr>
                <w:noProof/>
                <w:webHidden/>
              </w:rPr>
              <w:fldChar w:fldCharType="begin"/>
            </w:r>
            <w:r>
              <w:rPr>
                <w:noProof/>
                <w:webHidden/>
              </w:rPr>
              <w:instrText xml:space="preserve"> PAGEREF _Toc402299825 \h </w:instrText>
            </w:r>
            <w:r>
              <w:rPr>
                <w:noProof/>
                <w:webHidden/>
              </w:rPr>
            </w:r>
            <w:r>
              <w:rPr>
                <w:noProof/>
                <w:webHidden/>
              </w:rPr>
              <w:fldChar w:fldCharType="separate"/>
            </w:r>
            <w:r>
              <w:rPr>
                <w:noProof/>
                <w:webHidden/>
              </w:rPr>
              <w:t>1</w:t>
            </w:r>
            <w:r>
              <w:rPr>
                <w:noProof/>
                <w:webHidden/>
              </w:rPr>
              <w:fldChar w:fldCharType="end"/>
            </w:r>
          </w:hyperlink>
        </w:p>
        <w:p w:rsidR="005E4538" w:rsidRDefault="000D5997" w14:paraId="6D08745C" w14:textId="77777777">
          <w:r>
            <w:rPr>
              <w:b/>
              <w:bCs/>
              <w:noProof/>
            </w:rPr>
            <w:fldChar w:fldCharType="end"/>
          </w:r>
        </w:p>
      </w:sdtContent>
    </w:sdt>
    <w:p w:rsidR="008C7D50" w:rsidRDefault="000D5997" w14:paraId="7864D2B9" w14:textId="77777777"/>
    <w:p w:rsidR="005E4538" w:rsidRDefault="000D5997" w14:paraId="4EF4F339" w14:textId="77777777"/>
    <w:p w:rsidR="005E4538" w:rsidRDefault="000D5997" w14:paraId="2623C0D4" w14:textId="77777777"/>
    <w:p w:rsidR="005E4538" w:rsidP="005E4538" w:rsidRDefault="000D5997" w14:paraId="44A946CD" w14:textId="77777777">
      <w:pPr>
        <w:pStyle w:val="Heading1"/>
      </w:pPr>
      <w:bookmarkStart w:name="_Toc402299822" w:id="3"/>
      <w:r>
        <w:t xml:space="preserve">Heading </w:t>
      </w:r>
      <w:r>
        <w:t>1</w:t>
      </w:r>
      <w:bookmarkEnd w:id="3"/>
    </w:p>
    <w:p w:rsidR="005E4538" w:rsidP="005E4538" w:rsidRDefault="000D5997" w14:paraId="2D0E12BF" w14:textId="77777777">
      <w:pPr>
        <w:pStyle w:val="Heading2"/>
      </w:pPr>
      <w:bookmarkStart w:name="_Toc402299823" w:id="4"/>
      <w:r>
        <w:t>Heading 2</w:t>
      </w:r>
      <w:bookmarkEnd w:id="4"/>
    </w:p>
    <w:p w:rsidR="005E4538" w:rsidP="005E4538" w:rsidRDefault="000D5997" w14:paraId="0FF1EEEC" w14:textId="77777777">
      <w:pPr>
        <w:pStyle w:val="Heading1"/>
      </w:pPr>
      <w:bookmarkStart w:name="_Toc402299824" w:id="5"/>
      <w:r>
        <w:t>Heading 1 again</w:t>
      </w:r>
      <w:bookmarkEnd w:id="5"/>
    </w:p>
    <w:p w:rsidR="005E4538" w:rsidP="005E4538" w:rsidRDefault="000D5997" w14:paraId="4F679CCA" w14:textId="77777777">
      <w:pPr>
        <w:pStyle w:val="Heading2"/>
      </w:pPr>
      <w:bookmarkStart w:name="_Toc402299825" w:id="6"/>
      <w:r>
        <w:t>Heading 2 again</w:t>
      </w:r>
      <w:bookmarkEnd w:id="6"/>
    </w:p>
    <w:p w:rsidR="005E4538" w:rsidRDefault="000D5997" w14:paraId="54F6CF0B" w14:textId="77777777"/>
    <w:p w:rsidR="006770F0" w:rsidP="006770F0" w:rsidRDefault="000D5997" w14:paraId="1B71B4C9" w14:textId="77777777">
      <w:pPr>
        <w:jc w:val="right"/>
      </w:pPr>
      <w:r>
        <w:t xml:space="preserve">Video provides a powerful way to help you prove your point. When you click Online Video, you can paste in the embed code for the video you want to add. You can also type a keyword to search online for the video </w:t>
      </w:r>
      <w:r>
        <w:t>that best fits your document. To make your document look professionally produced, Word provides header, footer, cover page, and text box designs that complement each other. For example, you can add a matching cover page, header, and sidebar. Click Insert a</w:t>
      </w:r>
      <w:r>
        <w:t>nd then choose the elements you want from the different galleries.</w:t>
      </w:r>
    </w:p>
    <w:p w:rsidR="000E6BB0" w:rsidRDefault="000D5997" w14:paraId="74314A0C" w14:textId="77777777">
      <w:r>
        <w:rPr>
          <w:noProof/>
        </w:rPr>
        <mc:AlternateContent>
          <mc:Choice Requires="wps">
            <w:drawing>
              <wp:anchor distT="45720" distB="45720" distL="114300" distR="114300" simplePos="0" relativeHeight="251652608" behindDoc="0" locked="0" layoutInCell="1" allowOverlap="1" wp14:editId="79F6F4F8" wp14:anchorId="7CA2507E">
                <wp:simplePos x="0" y="0"/>
                <wp:positionH relativeFrom="column">
                  <wp:align>center</wp:align>
                </wp:positionH>
                <wp:positionV relativeFrom="paragraph">
                  <wp:posOffset>182880</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B3DC3" w:rsidRDefault="000D5997" w14:paraId="3A3644AD" w14:textId="77777777">
                            <w:r>
                              <w:t>Here is a text box.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w14:anchorId="7CA2507E">
                <v:stroke joinstyle="miter"/>
                <v:path gradientshapeok="t" o:connecttype="rect"/>
              </v:shapetype>
              <v:shape id="Text Box 2" style="position:absolute;margin-left:0;margin-top:14.4pt;width:185.9pt;height:110.6pt;z-index:2516526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jcIwIAAEU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">
                <v:textbox style="mso-fit-shape-to-text:t">
                  <w:txbxContent>
                    <w:p w:rsidR="006B3DC3" w:rsidRDefault="000D5997" w14:paraId="3A3644AD" w14:textId="77777777">
                      <w:r>
                        <w:t>Here is a text box.</w:t>
                      </w:r>
                    </w:p>
                  </w:txbxContent>
                </v:textbox>
                <w10:wrap type="square"/>
              </v:shape>
            </w:pict>
          </mc:Fallback>
        </mc:AlternateContent>
      </w:r>
    </w:p>
    <w:p w:rsidR="00F8555F" w:rsidRDefault="000D5997" w14:paraId="21F2B60F" w14:textId="77777777">
      <w:r>
        <w:fldChar w:fldCharType="begin"/>
      </w:r>
      <w:r>
        <w:instrText xml:space="preserve"> DATE \@ "dddd, MMMM d, yyyy" </w:instrText>
      </w:r>
      <w:r>
        <w:fldChar w:fldCharType="separate"/>
      </w:r>
      <w:r>
        <w:rPr>
          <w:noProof/>
        </w:rPr>
        <w:t>Saturday, July 4, 2015</w:t>
      </w:r>
      <w:r>
        <w:fldChar w:fldCharType="end"/>
      </w:r>
    </w:p>
    <w:p w:rsidR="00315CF5" w:rsidRDefault="000D5997" w14:paraId="773F0F20" w14:textId="77777777"/>
    <w:p w:rsidR="003318E3" w:rsidP="001B1CD7" w:rsidRDefault="000D5997" w14:paraId="493428E0" w14:textId="77777777">
      <w:r>
        <w:t>β</w:t>
      </w:r>
    </w:p>
    <w:p w:rsidRPr="001B1CD7" w:rsidR="001B1CD7" w:rsidP="001B1CD7" w:rsidRDefault="000D5997" w14:paraId="7110E2BA" w14:textId="77777777">
      <w:r>
        <w:t>¥≤≥</w:t>
      </w:r>
    </w:p>
    <w:p w:rsidR="00C32A83" w:rsidRDefault="000D5997" w14:paraId="2FD6F31B" w14:textId="77777777">
      <w:r>
        <w:t>Video provides a powerful way to help you prove your point. When you click Online Video, you can pa</w:t>
      </w:r>
      <w:r>
        <w:t xml:space="preserve">ste in the embed code for the video you want to add. You can also type a keyword to search online for the video that best fits your document. </w:t>
      </w:r>
      <w:r>
        <w:rPr>
          <w:rStyle w:val="EndnoteReference"/>
        </w:rPr>
        <w:endnoteReference w:id="1"/>
      </w:r>
      <w:r>
        <w:t>To make your document look professionally produced, Word provides header, footer, cover page, and text box design</w:t>
      </w:r>
      <w:r>
        <w:t>s that complement each other. For example, you can add a matching cover page, header, and sidebar.</w:t>
      </w:r>
    </w:p>
    <w:p w:rsidR="00C92A32" w:rsidP="00C92A32" w:rsidRDefault="000D5997" w14:paraId="64391E42" w14:textId="77777777">
      <w:pPr>
        <w:pStyle w:val="Heading1"/>
      </w:pPr>
      <w:r w:rsidRPr="00C92A32">
        <w:lastRenderedPageBreak/>
        <w:t>Heading 1</w:t>
      </w:r>
    </w:p>
    <w:p w:rsidRPr="00C92A32" w:rsidR="00C92A32" w:rsidP="00C92A32" w:rsidRDefault="000D5997" w14:paraId="7E4AC6CE" w14:textId="77777777">
      <w:pPr>
        <w:pStyle w:val="Heading2"/>
      </w:pPr>
      <w:r>
        <w:t>This is Heading 2</w:t>
      </w:r>
    </w:p>
    <w:p w:rsidR="00BA359B" w:rsidRDefault="000D5997" w14:paraId="15B9BE35" w14:textId="77777777">
      <w:r w:rsidRPr="008F32D2">
        <w:rPr>
          <w:b/>
          <w:i/>
          <w:highlight w:val="yellow"/>
          <w:u w:val="single"/>
        </w:rPr>
        <w:t>Video provides a powerful way to help you prove your point.</w:t>
      </w:r>
      <w:r>
        <w:t xml:space="preserve"> When you click Online Video, you can paste in the embed code for the video you want to add. You can also type a keyword to search online for the video that best fits your document.</w:t>
      </w:r>
    </w:p>
    <w:p w:rsidR="00C92A32" w:rsidP="00C92A32" w:rsidRDefault="000D5997" w14:paraId="11C2A3FD" w14:textId="77777777">
      <w:pPr>
        <w:pStyle w:val="Heading1"/>
      </w:pPr>
      <w:r>
        <w:t>Second Heading 1</w:t>
      </w:r>
    </w:p>
    <w:p w:rsidR="00C92A32" w:rsidRDefault="000D5997" w14:paraId="7319E53E" w14:textId="77777777">
      <w:r>
        <w:rPr>
          <w:noProof/>
        </w:rPr>
        <w:t>Lorem ipsum dolor sit amet, consectetuer adipiscing elit.</w:t>
      </w:r>
      <w:r>
        <w:rPr>
          <w:noProof/>
        </w:rPr>
        <w:t xml:space="preserve"> Maecenas porttitor congue massa. Fusce posuere, magna sed pulvinar ultricies, purus lectus malesuada libero, sit amet commodo magna eros quis urna.</w:t>
      </w:r>
    </w:p>
    <w:p w:rsidR="00C92A32" w:rsidP="00C92A32" w:rsidRDefault="000D5997" w14:paraId="437C6E8A" w14:textId="77777777">
      <w:pPr>
        <w:pStyle w:val="Heading2"/>
      </w:pPr>
      <w:r>
        <w:t>More Info</w:t>
      </w:r>
    </w:p>
    <w:p w:rsidR="00C92A32" w:rsidRDefault="000D5997" w14:paraId="17A97715" w14:textId="77777777">
      <w:r>
        <w:rPr>
          <w:noProof/>
        </w:rPr>
        <w:t>Lorem ipsum dolor sit amet, consectetuer adipiscing elit.</w:t>
      </w:r>
    </w:p>
    <w:p w:rsidR="0018060C" w:rsidRDefault="000D5997" w14:paraId="5B4A1707" w14:textId="77777777">
      <w:r>
        <w:t xml:space="preserve">This is a section that is in landscape </w:t>
      </w:r>
      <w:r>
        <w:t>mode.</w:t>
      </w:r>
    </w:p>
    <w:p w:rsidR="00757004" w:rsidRDefault="000D5997" w14:paraId="44623C70" w14:textId="77777777">
      <w:pPr>
        <w:sectPr w:rsidR="00757004" w:rsidSect="00757004">
          <w:pgSz w:w="15840" w:h="12240" w:orient="landscape"/>
          <w:pgMar w:top="1440" w:right="1440" w:bottom="1440" w:left="1440" w:header="720" w:footer="720" w:gutter="0"/>
          <w:cols w:space="720"/>
          <w:docGrid w:linePitch="360"/>
        </w:sectPr>
      </w:pPr>
    </w:p>
    <w:p w:rsidR="00757004" w:rsidRDefault="000D5997" w14:paraId="07B566D0" w14:textId="77777777">
      <w:pPr>
        <w:sectPr w:rsidR="00757004" w:rsidSect="00757004">
          <w:pgSz w:w="12240" w:h="15840"/>
          <w:pgMar w:top="1440" w:right="1440" w:bottom="1440" w:left="1440" w:header="720" w:footer="720" w:gutter="0"/>
          <w:cols w:space="720"/>
          <w:docGrid w:linePitch="360"/>
        </w:sectPr>
      </w:pPr>
      <w:r>
        <w:lastRenderedPageBreak/>
        <w:t>This is in the following section.</w:t>
      </w:r>
    </w:p>
    <w:p w:rsidR="00CF7815" w:rsidRDefault="000D5997" w14:paraId="5535F009" w14:textId="77777777">
      <w:pPr>
        <w:sectPr w:rsidR="00CF781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pPr>
    </w:p>
    <w:p w:rsidR="00BA359B" w:rsidRDefault="000D5997" w14:paraId="11466523" w14:textId="77777777">
      <w:r w:rsidRPr="008F32D2">
        <w:rPr>
          <w:b/>
          <w:i/>
          <w:highlight w:val="yellow"/>
          <w:u w:val="single"/>
        </w:rPr>
        <w:t>Video provides a powerful way to help you prove your point.</w:t>
      </w:r>
      <w:r>
        <w:t xml:space="preserve"> When you click Online Video, you can paste</w:t>
      </w:r>
      <w:del w:author="Eric White" w:date="2014-10-28T20:44:00Z" w:id="7">
        <w:r w:rsidDel="00D350BA">
          <w:delText xml:space="preserve"> in the embed code for the video you want to add</w:delText>
        </w:r>
      </w:del>
      <w:r>
        <w:t>. You can also type a keyword to search online for the video that best fits your document.</w:t>
      </w:r>
    </w:p>
    <w:tbl>
      <w:tblPr>
        <w:tblStyle w:val="GridTable4-Accent5"/>
        <w:tblW w:w="0" w:type="auto"/>
        <w:tblLook w:val="04A0" w:firstRow="1" w:lastRow="0" w:firstColumn="1" w:lastColumn="0" w:noHBand="0" w:noVBand="1"/>
      </w:tblPr>
      <w:tblGrid>
        <w:gridCol w:w="3116"/>
        <w:gridCol w:w="3117"/>
        <w:gridCol w:w="3117"/>
      </w:tblGrid>
      <w:tr w:rsidR="00C4274D" w:rsidTr="00665111" w14:paraId="5122339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4274D" w:rsidRDefault="000D5997" w14:paraId="54A2975A" w14:textId="77777777">
            <w:r>
              <w:rPr>
                <w:noProof/>
              </w:rPr>
              <w:t>Lorem ipsum dolor sit amet</w:t>
            </w:r>
          </w:p>
        </w:tc>
        <w:tc>
          <w:tcPr>
            <w:tcW w:w="3117" w:type="dxa"/>
          </w:tcPr>
          <w:p w:rsidRPr="00C4274D" w:rsidR="00C4274D" w:rsidRDefault="000D5997" w14:paraId="7C9534E7" w14:textId="77777777">
            <w:pPr>
              <w:cnfStyle w:val="100000000000" w:firstRow="1" w:lastRow="0" w:firstColumn="0" w:lastColumn="0" w:oddVBand="0" w:evenVBand="0" w:oddHBand="0" w:evenHBand="0" w:firstRowFirstColumn="0" w:firstRowLastColumn="0" w:lastRowFirstColumn="0" w:lastRowLastColumn="0"/>
              <w:rPr>
                <w:b w:val="0"/>
              </w:rPr>
            </w:pPr>
            <w:r>
              <w:rPr>
                <w:noProof/>
              </w:rPr>
              <w:t>Consectetuer adipiscing elit</w:t>
            </w:r>
          </w:p>
        </w:tc>
        <w:tc>
          <w:tcPr>
            <w:tcW w:w="3117" w:type="dxa"/>
          </w:tcPr>
          <w:p w:rsidR="00C4274D" w:rsidRDefault="000D5997" w14:paraId="031B80A0" w14:textId="77777777">
            <w:pPr>
              <w:cnfStyle w:val="100000000000" w:firstRow="1" w:lastRow="0" w:firstColumn="0" w:lastColumn="0" w:oddVBand="0" w:evenVBand="0" w:oddHBand="0" w:evenHBand="0" w:firstRowFirstColumn="0" w:firstRowLastColumn="0" w:lastRowFirstColumn="0" w:lastRowLastColumn="0"/>
            </w:pPr>
            <w:r>
              <w:rPr>
                <w:noProof/>
              </w:rPr>
              <w:t>Maecenas porttitor congue massa.</w:t>
            </w:r>
          </w:p>
        </w:tc>
      </w:tr>
      <w:tr w:rsidR="00C4274D" w:rsidDel="00D350BA" w:rsidTr="00665111" w14:paraId="5E88C960" w14:textId="77777777">
        <w:trPr>
          <w:cnfStyle w:val="000000100000" w:firstRow="0" w:lastRow="0" w:firstColumn="0" w:lastColumn="0" w:oddVBand="0" w:evenVBand="0" w:oddHBand="1" w:evenHBand="0" w:firstRowFirstColumn="0" w:firstRowLastColumn="0" w:lastRowFirstColumn="0" w:lastRowLastColumn="0"/>
          <w:del w:author="Eric White" w:date="2014-10-28T20:44:00Z" w:id="8"/>
        </w:trPr>
        <w:tc>
          <w:tcPr>
            <w:cnfStyle w:val="001000000000" w:firstRow="0" w:lastRow="0" w:firstColumn="1" w:lastColumn="0" w:oddVBand="0" w:evenVBand="0" w:oddHBand="0" w:evenHBand="0" w:firstRowFirstColumn="0" w:firstRowLastColumn="0" w:lastRowFirstColumn="0" w:lastRowLastColumn="0"/>
            <w:tcW w:w="3116" w:type="dxa"/>
          </w:tcPr>
          <w:p w:rsidR="00C4274D" w:rsidDel="00D350BA" w:rsidRDefault="000D5997" w14:paraId="28223446" w14:textId="77777777">
            <w:pPr>
              <w:rPr>
                <w:del w:author="Eric White" w:date="2014-10-28T20:44:00Z" w:id="9"/>
              </w:rPr>
            </w:pPr>
            <w:del w:author="Eric White" w:date="2014-10-28T20:44:00Z" w:id="10">
              <w:r w:rsidDel="00D350BA">
                <w:delText>100</w:delText>
              </w:r>
            </w:del>
          </w:p>
        </w:tc>
        <w:tc>
          <w:tcPr>
            <w:tcW w:w="3117" w:type="dxa"/>
          </w:tcPr>
          <w:p w:rsidR="00C4274D" w:rsidDel="00D350BA" w:rsidRDefault="000D5997" w14:paraId="433C3B0B" w14:textId="77777777">
            <w:pPr>
              <w:cnfStyle w:val="000000100000" w:firstRow="0" w:lastRow="0" w:firstColumn="0" w:lastColumn="0" w:oddVBand="0" w:evenVBand="0" w:oddHBand="1" w:evenHBand="0" w:firstRowFirstColumn="0" w:firstRowLastColumn="0" w:lastRowFirstColumn="0" w:lastRowLastColumn="0"/>
              <w:rPr>
                <w:del w:author="Eric White" w:date="2014-10-28T20:44:00Z" w:id="11"/>
              </w:rPr>
            </w:pPr>
            <w:del w:author="Eric White" w:date="2014-10-28T20:44:00Z" w:id="12">
              <w:r w:rsidDel="00D350BA">
                <w:delText>200</w:delText>
              </w:r>
            </w:del>
          </w:p>
        </w:tc>
        <w:tc>
          <w:tcPr>
            <w:tcW w:w="3117" w:type="dxa"/>
          </w:tcPr>
          <w:p w:rsidR="00C4274D" w:rsidDel="00D350BA" w:rsidRDefault="000D5997" w14:paraId="78B1F820" w14:textId="77777777">
            <w:pPr>
              <w:cnfStyle w:val="000000100000" w:firstRow="0" w:lastRow="0" w:firstColumn="0" w:lastColumn="0" w:oddVBand="0" w:evenVBand="0" w:oddHBand="1" w:evenHBand="0" w:firstRowFirstColumn="0" w:firstRowLastColumn="0" w:lastRowFirstColumn="0" w:lastRowLastColumn="0"/>
              <w:rPr>
                <w:del w:author="Eric White" w:date="2014-10-28T20:44:00Z" w:id="13"/>
              </w:rPr>
            </w:pPr>
            <w:del w:author="Eric White" w:date="2014-10-28T20:44:00Z" w:id="14">
              <w:r w:rsidDel="00D350BA">
                <w:delText>300</w:delText>
              </w:r>
            </w:del>
          </w:p>
        </w:tc>
      </w:tr>
      <w:tr w:rsidR="00C4274D" w:rsidTr="00665111" w14:paraId="091041EE" w14:textId="77777777">
        <w:tc>
          <w:tcPr>
            <w:cnfStyle w:val="001000000000" w:firstRow="0" w:lastRow="0" w:firstColumn="1" w:lastColumn="0" w:oddVBand="0" w:evenVBand="0" w:oddHBand="0" w:evenHBand="0" w:firstRowFirstColumn="0" w:firstRowLastColumn="0" w:lastRowFirstColumn="0" w:lastRowLastColumn="0"/>
            <w:tcW w:w="3116" w:type="dxa"/>
          </w:tcPr>
          <w:p w:rsidR="00C4274D" w:rsidRDefault="000D5997" w14:paraId="40A25B7D" w14:textId="77777777">
            <w:r>
              <w:t>400</w:t>
            </w:r>
          </w:p>
        </w:tc>
        <w:tc>
          <w:tcPr>
            <w:tcW w:w="3117" w:type="dxa"/>
          </w:tcPr>
          <w:p w:rsidR="00C4274D" w:rsidRDefault="000D5997" w14:paraId="2F9CAEAA" w14:textId="77777777">
            <w:pPr>
              <w:cnfStyle w:val="000000000000" w:firstRow="0" w:lastRow="0" w:firstColumn="0" w:lastColumn="0" w:oddVBand="0" w:evenVBand="0" w:oddHBand="0" w:evenHBand="0" w:firstRowFirstColumn="0" w:firstRowLastColumn="0" w:lastRowFirstColumn="0" w:lastRowLastColumn="0"/>
            </w:pPr>
            <w:r>
              <w:t>500</w:t>
            </w:r>
          </w:p>
        </w:tc>
        <w:tc>
          <w:tcPr>
            <w:tcW w:w="3117" w:type="dxa"/>
          </w:tcPr>
          <w:p w:rsidR="00C4274D" w:rsidRDefault="000D5997" w14:paraId="28E58AF3" w14:textId="77777777">
            <w:pPr>
              <w:cnfStyle w:val="000000000000" w:firstRow="0" w:lastRow="0" w:firstColumn="0" w:lastColumn="0" w:oddVBand="0" w:evenVBand="0" w:oddHBand="0" w:evenHBand="0" w:firstRowFirstColumn="0" w:firstRowLastColumn="0" w:lastRowFirstColumn="0" w:lastRowLastColumn="0"/>
            </w:pPr>
            <w:r>
              <w:t>600</w:t>
            </w:r>
          </w:p>
        </w:tc>
      </w:tr>
    </w:tbl>
    <w:p w:rsidR="00C4274D" w:rsidP="00C4274D" w:rsidRDefault="000D5997" w14:paraId="4FBDFD09" w14:textId="77777777"/>
    <w:p w:rsidR="00D66685" w:rsidRDefault="000D5997" w14:paraId="46A1173D" w14:textId="77777777">
      <w:r>
        <w:t xml:space="preserve">Video provides a </w:t>
      </w:r>
      <w:r>
        <w:rPr>
          <w:rStyle w:val="FootnoteReference"/>
        </w:rPr>
        <w:footnoteReference w:id="1"/>
      </w:r>
      <w:r>
        <w:t>powerful way to help you prove your point.</w:t>
      </w:r>
    </w:p>
    <w:p w:rsidR="00BA359B" w:rsidRDefault="000D5997" w14:paraId="2D055840" w14:textId="77777777">
      <w:r>
        <w:t xml:space="preserve">When </w:t>
      </w:r>
      <w:commentRangeStart w:id="15"/>
      <w:r>
        <w:t>you click Online Video</w:t>
      </w:r>
      <w:commentRangeEnd w:id="15"/>
      <w:r>
        <w:rPr>
          <w:rStyle w:val="CommentReference"/>
        </w:rPr>
        <w:commentReference w:id="15"/>
      </w:r>
      <w:r>
        <w:t>, you can paste in the embed code for the video you want to add. You can also type a keyword to search online for the video that best fits your document.</w:t>
      </w:r>
    </w:p>
    <w:tbl>
      <w:tblPr>
        <w:tblStyle w:val="GridTable4-Accent5"/>
        <w:tblW w:w="0" w:type="auto"/>
        <w:tblLook w:val="04A0" w:firstRow="1" w:lastRow="0" w:firstColumn="1" w:lastColumn="0" w:noHBand="0" w:noVBand="1"/>
      </w:tblPr>
      <w:tblGrid>
        <w:gridCol w:w="3116"/>
        <w:gridCol w:w="3117"/>
        <w:gridCol w:w="3117"/>
      </w:tblGrid>
      <w:tr w:rsidR="00C4274D" w:rsidTr="00665111" w14:paraId="66388E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4274D" w:rsidRDefault="000D5997" w14:paraId="411767F7" w14:textId="77777777">
            <w:r>
              <w:rPr>
                <w:noProof/>
              </w:rPr>
              <w:t>Lorem ipsum</w:t>
            </w:r>
            <w:r>
              <w:rPr>
                <w:noProof/>
              </w:rPr>
              <w:t xml:space="preserve"> dolor sit amet</w:t>
            </w:r>
          </w:p>
        </w:tc>
        <w:tc>
          <w:tcPr>
            <w:tcW w:w="3117" w:type="dxa"/>
          </w:tcPr>
          <w:p w:rsidRPr="00C4274D" w:rsidR="00C4274D" w:rsidRDefault="000D5997" w14:paraId="39FC4AF8" w14:textId="77777777">
            <w:pPr>
              <w:cnfStyle w:val="100000000000" w:firstRow="1" w:lastRow="0" w:firstColumn="0" w:lastColumn="0" w:oddVBand="0" w:evenVBand="0" w:oddHBand="0" w:evenHBand="0" w:firstRowFirstColumn="0" w:firstRowLastColumn="0" w:lastRowFirstColumn="0" w:lastRowLastColumn="0"/>
              <w:rPr>
                <w:b w:val="0"/>
              </w:rPr>
            </w:pPr>
            <w:r>
              <w:rPr>
                <w:noProof/>
              </w:rPr>
              <w:t>Consectetuer adipiscing elit</w:t>
            </w:r>
          </w:p>
        </w:tc>
        <w:tc>
          <w:tcPr>
            <w:tcW w:w="3117" w:type="dxa"/>
          </w:tcPr>
          <w:p w:rsidR="00C4274D" w:rsidRDefault="000D5997" w14:paraId="1ED4D693" w14:textId="77777777">
            <w:pPr>
              <w:cnfStyle w:val="100000000000" w:firstRow="1" w:lastRow="0" w:firstColumn="0" w:lastColumn="0" w:oddVBand="0" w:evenVBand="0" w:oddHBand="0" w:evenHBand="0" w:firstRowFirstColumn="0" w:firstRowLastColumn="0" w:lastRowFirstColumn="0" w:lastRowLastColumn="0"/>
            </w:pPr>
            <w:r>
              <w:rPr>
                <w:noProof/>
              </w:rPr>
              <w:t>Maecenas porttitor congue massa.</w:t>
            </w:r>
          </w:p>
        </w:tc>
      </w:tr>
      <w:tr w:rsidR="00C4274D" w:rsidTr="00665111" w14:paraId="3EDEC3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4274D" w:rsidRDefault="000D5997" w14:paraId="22ACBCF1" w14:textId="77777777">
            <w:r>
              <w:t>100</w:t>
            </w:r>
          </w:p>
        </w:tc>
        <w:tc>
          <w:tcPr>
            <w:tcW w:w="3117" w:type="dxa"/>
          </w:tcPr>
          <w:p w:rsidR="00C4274D" w:rsidRDefault="000D5997" w14:paraId="57D937B3" w14:textId="77777777">
            <w:pPr>
              <w:cnfStyle w:val="000000100000" w:firstRow="0" w:lastRow="0" w:firstColumn="0" w:lastColumn="0" w:oddVBand="0" w:evenVBand="0" w:oddHBand="1" w:evenHBand="0" w:firstRowFirstColumn="0" w:firstRowLastColumn="0" w:lastRowFirstColumn="0" w:lastRowLastColumn="0"/>
            </w:pPr>
            <w:r>
              <w:t>200</w:t>
            </w:r>
          </w:p>
        </w:tc>
        <w:tc>
          <w:tcPr>
            <w:tcW w:w="3117" w:type="dxa"/>
          </w:tcPr>
          <w:p w:rsidR="00C4274D" w:rsidRDefault="000D5997" w14:paraId="433AB92D" w14:textId="77777777">
            <w:pPr>
              <w:cnfStyle w:val="000000100000" w:firstRow="0" w:lastRow="0" w:firstColumn="0" w:lastColumn="0" w:oddVBand="0" w:evenVBand="0" w:oddHBand="1" w:evenHBand="0" w:firstRowFirstColumn="0" w:firstRowLastColumn="0" w:lastRowFirstColumn="0" w:lastRowLastColumn="0"/>
            </w:pPr>
            <w:r>
              <w:t>300</w:t>
            </w:r>
          </w:p>
        </w:tc>
      </w:tr>
      <w:tr w:rsidR="00C4274D" w:rsidTr="00665111" w14:paraId="791ADBEA" w14:textId="77777777">
        <w:tc>
          <w:tcPr>
            <w:cnfStyle w:val="001000000000" w:firstRow="0" w:lastRow="0" w:firstColumn="1" w:lastColumn="0" w:oddVBand="0" w:evenVBand="0" w:oddHBand="0" w:evenHBand="0" w:firstRowFirstColumn="0" w:firstRowLastColumn="0" w:lastRowFirstColumn="0" w:lastRowLastColumn="0"/>
            <w:tcW w:w="3116" w:type="dxa"/>
          </w:tcPr>
          <w:p w:rsidR="00C4274D" w:rsidRDefault="000D5997" w14:paraId="02FCCCED" w14:textId="77777777">
            <w:r>
              <w:t>400</w:t>
            </w:r>
          </w:p>
        </w:tc>
        <w:tc>
          <w:tcPr>
            <w:tcW w:w="3117" w:type="dxa"/>
          </w:tcPr>
          <w:p w:rsidR="00C4274D" w:rsidRDefault="000D5997" w14:paraId="374E51C7" w14:textId="77777777">
            <w:pPr>
              <w:cnfStyle w:val="000000000000" w:firstRow="0" w:lastRow="0" w:firstColumn="0" w:lastColumn="0" w:oddVBand="0" w:evenVBand="0" w:oddHBand="0" w:evenHBand="0" w:firstRowFirstColumn="0" w:firstRowLastColumn="0" w:lastRowFirstColumn="0" w:lastRowLastColumn="0"/>
            </w:pPr>
            <w:r>
              <w:t>500</w:t>
            </w:r>
          </w:p>
        </w:tc>
        <w:tc>
          <w:tcPr>
            <w:tcW w:w="3117" w:type="dxa"/>
          </w:tcPr>
          <w:p w:rsidR="00C4274D" w:rsidRDefault="000D5997" w14:paraId="52A4032E" w14:textId="77777777">
            <w:pPr>
              <w:cnfStyle w:val="000000000000" w:firstRow="0" w:lastRow="0" w:firstColumn="0" w:lastColumn="0" w:oddVBand="0" w:evenVBand="0" w:oddHBand="0" w:evenHBand="0" w:firstRowFirstColumn="0" w:firstRowLastColumn="0" w:lastRowFirstColumn="0" w:lastRowLastColumn="0"/>
            </w:pPr>
            <w:r>
              <w:t>600</w:t>
            </w:r>
          </w:p>
        </w:tc>
      </w:tr>
    </w:tbl>
    <w:p w:rsidR="00C4274D" w:rsidP="00C4274D" w:rsidRDefault="000D5997" w14:paraId="1673A8E8" w14:textId="77777777"/>
    <w:p w:rsidRPr="00F94915" w:rsidR="00FA0396" w:rsidP="00F94915" w:rsidRDefault="000D5997" w14:paraId="6E237A5C" w14:textId="77777777">
      <w:r>
        <w:rPr>
          <w:noProof/>
        </w:rPr>
        <w:drawing>
          <wp:inline distT="0" distB="0" distL="0" distR="0" wp14:anchorId="1220D066" wp14:editId="0FE787BD">
            <wp:extent cx="5486400" cy="3200400"/>
            <wp:effectExtent l="0" t="0" r="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sdt>
      <w:sdtPr>
        <w:id w:val="289707828"/>
        <w:docPartObj>
          <w:docPartGallery w:val="Cover Pages"/>
          <w:docPartUnique/>
        </w:docPartObj>
      </w:sdtPr>
      <w:sdtEndPr/>
      <w:sdtContent>
        <w:p w:rsidR="004E6D44" w:rsidRDefault="000D5997" w14:paraId="621A1075" w14:textId="77777777">
          <w:r>
            <w:rPr>
              <w:noProof/>
            </w:rPr>
            <mc:AlternateContent>
              <mc:Choice Requires="wps">
                <w:drawing>
                  <wp:anchor distT="0" distB="0" distL="114300" distR="114300" simplePos="0" relativeHeight="251662848" behindDoc="0" locked="0" layoutInCell="1" allowOverlap="1" wp14:editId="353FD2A7" wp14:anchorId="404F175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7"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E6D44" w:rsidRDefault="000D5997" w14:paraId="391D52DF" w14:textId="7777777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Pr>
                                        <w:noProof/>
                                        <w:color w:val="44546A" w:themeColor="text2"/>
                                      </w:rPr>
                                      <w:t>Eric White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spid="_x0000_s1026" filled="f" stroked="f" strokeweight=".5pt" type="#_x0000_t202">
                    <v:textbox style="mso-fit-shape-to-text:t">
                      <w:txbxContent>
                        <w:p w:rsidR="004E6D44" w:rsidRDefault="004E6D4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Eric White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824" behindDoc="1" locked="0" layoutInCell="1" allowOverlap="1" wp14:editId="32B2EA1D" wp14:anchorId="6C812D47">
                    <wp:simplePos x="0" y="0"/>
                    <wp:positionH relativeFrom="page">
                      <wp:align>center</wp:align>
                    </wp:positionH>
                    <wp:positionV relativeFrom="page">
                      <wp:align>center</wp:align>
                    </wp:positionV>
                    <wp:extent cx="7383780" cy="9555480"/>
                    <wp:effectExtent l="0" t="0" r="7620" b="7620"/>
                    <wp:wrapNone/>
                    <wp:docPr id="8"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E6D44" w:rsidRDefault="000D5997" w14:paraId="02B5291E" w14:textId="7777777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7" fillcolor="#deeaf6 [660]" stroked="f" strokeweight="1pt">
                    <v:fill type="gradient" color2="#9cc2e5 [1940]" focus="100%" rotate="t">
                      <o:fill v:ext="view" type="gradientUnscaled"/>
                    </v:fill>
                    <v:path arrowok="t"/>
                    <v:textbox inset="21.6pt,,21.6pt">
                      <w:txbxContent>
                        <w:p w:rsidR="004E6D44" w:rsidRDefault="004E6D44"/>
                      </w:txbxContent>
                    </v:textbox>
                    <w10:wrap anchorx="page" anchory="page"/>
                  </v:rect>
                </w:pict>
              </mc:Fallback>
            </mc:AlternateContent>
          </w:r>
          <w:r>
            <w:rPr>
              <w:noProof/>
            </w:rPr>
            <mc:AlternateContent>
              <mc:Choice Requires="wps">
                <w:drawing>
                  <wp:anchor distT="0" distB="0" distL="114300" distR="114300" simplePos="0" relativeHeight="251655680" behindDoc="0" locked="0" layoutInCell="1" allowOverlap="1" wp14:editId="79191782" wp14:anchorId="14CC34F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9"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6D44" w:rsidRDefault="000D5997" w14:paraId="7134F2FB" w14:textId="7777777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Pr>
                                        <w:color w:val="FFFFFF" w:themeColor="background1"/>
                                      </w:rPr>
                                      <w:t>This is my interesting abstract</w:t>
                                    </w:r>
                                  </w:sdtContent>
                                </w:sdt>
                                <w:r>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style="position:absolute;margin-left:0;margin-top:0;width:226.45pt;height:237.6pt;z-index:25165568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spid="_x0000_s1029" fillcolor="#44546a [3215]" stroked="f" strokeweight="1pt" w14:anchorId="14CC34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Alm2QooQIAAJsFAAAOAAAAAAAAAAAAAAAAAC4CAABkcnMv&#10;ZTJvRG9jLnhtbFBLAQItABQABgAIAAAAIQB4x4n82gAAAAUBAAAPAAAAAAAAAAAAAAAAAPsEAABk&#10;cnMvZG93bnJldi54bWxQSwUGAAAAAAQABADzAAAAAgYAAAAA&#10;">
                    <v:textbox inset="14.4pt,14.4pt,14.4pt,28.8pt">
                      <w:txbxContent>
                        <w:p w:rsidR="004E6D44" w:rsidRDefault="000D5997" w14:paraId="7134F2FB" w14:textId="7777777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Pr>
                                  <w:color w:val="FFFFFF" w:themeColor="background1"/>
                                </w:rPr>
                                <w:t>This is my interesting abstract</w:t>
                              </w:r>
                            </w:sdtContent>
                          </w:sdt>
                          <w:r>
                            <w:rPr>
                              <w:color w:val="FFFFFF" w:themeColor="background1"/>
                            </w:rPr>
                            <w:t>.</w:t>
                          </w:r>
                        </w:p>
                      </w:txbxContent>
                    </v:textbox>
                    <w10:wrap anchorx="page" anchory="page"/>
                  </v:rect>
                </w:pict>
              </mc:Fallback>
            </mc:AlternateContent>
          </w:r>
          <w:r>
            <w:rPr>
              <w:noProof/>
            </w:rPr>
            <mc:AlternateContent>
              <mc:Choice Requires="wps">
                <w:drawing>
                  <wp:anchor distT="0" distB="0" distL="114300" distR="114300" simplePos="0" relativeHeight="251653632" behindDoc="0" locked="0" layoutInCell="1" allowOverlap="1" wp14:editId="0C97C32D" wp14:anchorId="52A7DB6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10"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46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747070 [1614]" strokeweight="1.25pt" w14:anchorId="23C94B51">
                    <w10:wrap anchorx="page" anchory="page"/>
                  </v:rect>
                </w:pict>
              </mc:Fallback>
            </mc:AlternateContent>
          </w:r>
          <w:r>
            <w:rPr>
              <w:noProof/>
            </w:rPr>
            <mc:AlternateContent>
              <mc:Choice Requires="wps">
                <w:drawing>
                  <wp:anchor distT="0" distB="0" distL="114300" distR="114300" simplePos="0" relativeHeight="251659776" behindDoc="0" locked="0" layoutInCell="1" allowOverlap="1" wp14:editId="3F977306" wp14:anchorId="35274BE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11"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469"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5b9bd5 [3204]" stroked="f" strokeweight="1pt" w14:anchorId="6F9161D5">
                    <w10:wrap anchorx="page" anchory="page"/>
                  </v:rect>
                </w:pict>
              </mc:Fallback>
            </mc:AlternateContent>
          </w:r>
          <w:r>
            <w:rPr>
              <w:noProof/>
            </w:rPr>
            <mc:AlternateContent>
              <mc:Choice Requires="wps">
                <w:drawing>
                  <wp:anchor distT="0" distB="0" distL="114300" distR="114300" simplePos="0" relativeHeight="251657728" behindDoc="0" locked="0" layoutInCell="1" allowOverlap="1" wp14:editId="01F8580A" wp14:anchorId="3024770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12"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eastAsiaTheme="majorEastAsia" w:cstheme="majorBidi"/>
                                    <w:noProof/>
                                    <w:color w:val="5B9BD5"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4E6D44" w:rsidRDefault="000D5997" w14:paraId="072B312A" w14:textId="77777777">
                                    <w:pPr>
                                      <w:spacing w:line="240" w:lineRule="auto"/>
                                      <w:rPr>
                                        <w:rFonts w:asciiTheme="majorHAnsi" w:hAnsiTheme="majorHAnsi" w:eastAsiaTheme="majorEastAsia" w:cstheme="majorBidi"/>
                                        <w:noProof/>
                                        <w:color w:val="5B9BD5" w:themeColor="accent1"/>
                                        <w:sz w:val="72"/>
                                        <w:szCs w:val="144"/>
                                      </w:rPr>
                                    </w:pPr>
                                    <w:r>
                                      <w:rPr>
                                        <w:rFonts w:asciiTheme="majorHAnsi" w:hAnsiTheme="majorHAnsi" w:eastAsiaTheme="majorEastAsia" w:cstheme="majorBidi"/>
                                        <w:noProof/>
                                        <w:color w:val="5B9BD5" w:themeColor="accent1"/>
                                        <w:sz w:val="72"/>
                                        <w:szCs w:val="72"/>
                                      </w:rPr>
                                      <w:t xml:space="preserve">     </w:t>
                                    </w:r>
                                  </w:p>
                                </w:sdtContent>
                              </w:sdt>
                              <w:sdt>
                                <w:sdtPr>
                                  <w:rPr>
                                    <w:rFonts w:asciiTheme="majorHAnsi" w:hAnsiTheme="majorHAnsi" w:eastAsiaTheme="majorEastAsia"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4E6D44" w:rsidRDefault="000D5997" w14:paraId="1F09C72A" w14:textId="77777777">
                                    <w:pPr>
                                      <w:rPr>
                                        <w:rFonts w:asciiTheme="majorHAnsi" w:hAnsiTheme="majorHAnsi" w:eastAsiaTheme="majorEastAsia" w:cstheme="majorBidi"/>
                                        <w:noProof/>
                                        <w:color w:val="44546A" w:themeColor="text2"/>
                                        <w:sz w:val="32"/>
                                        <w:szCs w:val="40"/>
                                      </w:rPr>
                                    </w:pPr>
                                    <w:r>
                                      <w:rPr>
                                        <w:rFonts w:asciiTheme="majorHAnsi" w:hAnsiTheme="majorHAnsi" w:eastAsiaTheme="majorEastAsia"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style="position:absolute;margin-left:0;margin-top:0;width:220.3pt;height:194.9pt;z-index:25165772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An4fzkCAABqBAAADgAAAAAAAAAAAAAA&#10;AAAuAgAAZHJzL2Uyb0RvYy54bWxQSwECLQAUAAYACAAAACEAeUQr7toAAAAFAQAADwAAAAAAAAAA&#10;AAAAAACTBAAAZHJzL2Rvd25yZXYueG1sUEsFBgAAAAAEAAQA8wAAAJoFAAAAAA==&#10;" w14:anchorId="3024770F">
                    <v:textbox style="mso-fit-shape-to-text:t">
                      <w:txbxContent>
                        <w:sdt>
                          <w:sdtPr>
                            <w:rPr>
                              <w:rFonts w:asciiTheme="majorHAnsi" w:hAnsiTheme="majorHAnsi" w:eastAsiaTheme="majorEastAsia" w:cstheme="majorBidi"/>
                              <w:noProof/>
                              <w:color w:val="5B9BD5"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4E6D44" w:rsidRDefault="000D5997" w14:paraId="072B312A" w14:textId="77777777">
                              <w:pPr>
                                <w:spacing w:line="240" w:lineRule="auto"/>
                                <w:rPr>
                                  <w:rFonts w:asciiTheme="majorHAnsi" w:hAnsiTheme="majorHAnsi" w:eastAsiaTheme="majorEastAsia" w:cstheme="majorBidi"/>
                                  <w:noProof/>
                                  <w:color w:val="5B9BD5" w:themeColor="accent1"/>
                                  <w:sz w:val="72"/>
                                  <w:szCs w:val="144"/>
                                </w:rPr>
                              </w:pPr>
                              <w:r>
                                <w:rPr>
                                  <w:rFonts w:asciiTheme="majorHAnsi" w:hAnsiTheme="majorHAnsi" w:eastAsiaTheme="majorEastAsia" w:cstheme="majorBidi"/>
                                  <w:noProof/>
                                  <w:color w:val="5B9BD5" w:themeColor="accent1"/>
                                  <w:sz w:val="72"/>
                                  <w:szCs w:val="72"/>
                                </w:rPr>
                                <w:t xml:space="preserve">     </w:t>
                              </w:r>
                            </w:p>
                          </w:sdtContent>
                        </w:sdt>
                        <w:sdt>
                          <w:sdtPr>
                            <w:rPr>
                              <w:rFonts w:asciiTheme="majorHAnsi" w:hAnsiTheme="majorHAnsi" w:eastAsiaTheme="majorEastAsia"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4E6D44" w:rsidRDefault="000D5997" w14:paraId="1F09C72A" w14:textId="77777777">
                              <w:pPr>
                                <w:rPr>
                                  <w:rFonts w:asciiTheme="majorHAnsi" w:hAnsiTheme="majorHAnsi" w:eastAsiaTheme="majorEastAsia" w:cstheme="majorBidi"/>
                                  <w:noProof/>
                                  <w:color w:val="44546A" w:themeColor="text2"/>
                                  <w:sz w:val="32"/>
                                  <w:szCs w:val="40"/>
                                </w:rPr>
                              </w:pPr>
                              <w:r>
                                <w:rPr>
                                  <w:rFonts w:asciiTheme="majorHAnsi" w:hAnsiTheme="majorHAnsi" w:eastAsiaTheme="majorEastAsia" w:cstheme="majorBidi"/>
                                  <w:noProof/>
                                  <w:color w:val="44546A" w:themeColor="text2"/>
                                  <w:sz w:val="32"/>
                                  <w:szCs w:val="32"/>
                                </w:rPr>
                                <w:t xml:space="preserve">     </w:t>
                              </w:r>
                            </w:p>
                          </w:sdtContent>
                        </w:sdt>
                      </w:txbxContent>
                    </v:textbox>
                    <w10:wrap type="square" anchorx="page" anchory="page"/>
                  </v:shape>
                </w:pict>
              </mc:Fallback>
            </mc:AlternateContent>
          </w:r>
        </w:p>
        <w:p w:rsidR="004E6D44" w:rsidRDefault="000D5997" w14:paraId="1CF64E38" w14:textId="77777777">
          <w:r>
            <w:br w:type="page"/>
          </w:r>
        </w:p>
      </w:sdtContent>
    </w:sdt>
    <w:p w:rsidR="005E2746" w:rsidP="005E2746" w:rsidRDefault="000D5997" w14:paraId="30237B88" w14:textId="77777777">
      <w:pPr>
        <w:pBdr>
          <w:top w:val="single" w:color="auto" w:sz="4" w:space="1"/>
          <w:left w:val="single" w:color="auto" w:sz="4" w:space="4"/>
          <w:bottom w:val="single" w:color="auto" w:sz="4" w:space="1"/>
          <w:right w:val="single" w:color="auto" w:sz="4" w:space="4"/>
        </w:pBdr>
      </w:pPr>
      <w:r>
        <w:t xml:space="preserve">Video provides a powerful way to help you </w:t>
      </w:r>
      <w:r>
        <w:t>prove your point. When you click Online Video, you can paste in the embed code for the video you want to add. You can also type a keyword to search online for the video that best fits your document.</w:t>
      </w:r>
    </w:p>
    <w:p w:rsidR="0018060C" w:rsidRDefault="000D5997" w14:paraId="5C46EB4B" w14:textId="77777777">
      <w:r>
        <w:rPr>
          <w:noProof/>
        </w:rPr>
        <mc:AlternateContent>
          <mc:Choice Requires="wps">
            <w:drawing>
              <wp:anchor distT="0" distB="0" distL="114300" distR="114300" simplePos="0" relativeHeight="251660800" behindDoc="0" locked="0" layoutInCell="1" allowOverlap="1" wp14:editId="17000B84" wp14:anchorId="2F562617">
                <wp:simplePos x="0" y="0"/>
                <wp:positionH relativeFrom="column">
                  <wp:posOffset>2422478</wp:posOffset>
                </wp:positionH>
                <wp:positionV relativeFrom="paragraph">
                  <wp:posOffset>211539</wp:posOffset>
                </wp:positionV>
                <wp:extent cx="2149522" cy="1207827"/>
                <wp:effectExtent l="0" t="0" r="79375" b="87630"/>
                <wp:wrapNone/>
                <wp:docPr id="13" name="Elbow Connector 6"/>
                <wp:cNvGraphicFramePr/>
                <a:graphic xmlns:a="http://schemas.openxmlformats.org/drawingml/2006/main">
                  <a:graphicData uri="http://schemas.microsoft.com/office/word/2010/wordprocessingShape">
                    <wps:wsp>
                      <wps:cNvCnPr/>
                      <wps:spPr>
                        <a:xfrm>
                          <a:off x="0" y="0"/>
                          <a:ext cx="2149522" cy="120782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oned="t" filled="f" o:spt="34" adj="10800" path="m,l@0,0@0,21600,21600,21600e" w14:anchorId="28192D04">
                <v:stroke joinstyle="miter"/>
                <v:formulas>
                  <v:f eqn="val #0"/>
                </v:formulas>
                <v:path fillok="f" arrowok="t" o:connecttype="none"/>
                <v:handles>
                  <v:h position="#0,center"/>
                </v:handles>
                <o:lock v:ext="edit" shapetype="t"/>
              </v:shapetype>
              <v:shape id="Elbow Connector 6" style="position:absolute;margin-left:190.75pt;margin-top:16.65pt;width:169.25pt;height:95.1pt;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4">
                <v:stroke endarrow="block"/>
              </v:shape>
            </w:pict>
          </mc:Fallback>
        </mc:AlternateContent>
      </w:r>
      <w:r>
        <w:rPr>
          <w:noProof/>
        </w:rPr>
        <mc:AlternateContent>
          <mc:Choice Requires="wps">
            <w:drawing>
              <wp:anchor distT="0" distB="0" distL="114300" distR="114300" simplePos="0" relativeHeight="251658752" behindDoc="0" locked="0" layoutInCell="1" allowOverlap="1" wp14:editId="13176DDD" wp14:anchorId="77C6722F">
                <wp:simplePos x="0" y="0"/>
                <wp:positionH relativeFrom="column">
                  <wp:posOffset>2204112</wp:posOffset>
                </wp:positionH>
                <wp:positionV relativeFrom="paragraph">
                  <wp:posOffset>525439</wp:posOffset>
                </wp:positionV>
                <wp:extent cx="2354239" cy="962167"/>
                <wp:effectExtent l="0" t="19050" r="27305" b="28575"/>
                <wp:wrapNone/>
                <wp:docPr id="14" name="Curved Connector 5"/>
                <wp:cNvGraphicFramePr/>
                <a:graphic xmlns:a="http://schemas.openxmlformats.org/drawingml/2006/main">
                  <a:graphicData uri="http://schemas.microsoft.com/office/word/2010/wordprocessingShape">
                    <wps:wsp>
                      <wps:cNvCnPr/>
                      <wps:spPr>
                        <a:xfrm flipV="1">
                          <a:off x="0" y="0"/>
                          <a:ext cx="2354239" cy="962167"/>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oned="t" filled="f" o:spt="38" path="m,c@0,0@1,5400@1,10800@1,16200@2,21600,21600,21600e" w14:anchorId="537797C9">
                <v:formulas>
                  <v:f eqn="mid #0 0"/>
                  <v:f eqn="val #0"/>
                  <v:f eqn="mid #0 21600"/>
                </v:formulas>
                <v:path fillok="f" arrowok="t" o:connecttype="none"/>
                <v:handles>
                  <v:h position="#0,center"/>
                </v:handles>
                <o:lock v:ext="edit" shapetype="t"/>
              </v:shapetype>
              <v:shape id="Curved Connector 5" style="position:absolute;margin-left:173.55pt;margin-top:41.35pt;width:185.35pt;height:75.75pt;flip:y;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8" adj="10800">
                <v:stroke joinstyle="miter"/>
              </v:shape>
            </w:pict>
          </mc:Fallback>
        </mc:AlternateContent>
      </w:r>
      <w:r>
        <w:rPr>
          <w:noProof/>
        </w:rPr>
        <mc:AlternateContent>
          <mc:Choice Requires="wps">
            <w:drawing>
              <wp:inline distT="0" distB="0" distL="0" distR="0" wp14:anchorId="04DE6346" wp14:editId="62931971">
                <wp:extent cx="5104263" cy="2122227"/>
                <wp:effectExtent l="0" t="0" r="0" b="0"/>
                <wp:docPr id="15" name="Rectangle 3"/>
                <wp:cNvGraphicFramePr/>
                <a:graphic xmlns:a="http://schemas.openxmlformats.org/drawingml/2006/main">
                  <a:graphicData uri="http://schemas.microsoft.com/office/word/2010/wordprocessingShape">
                    <wps:wsp>
                      <wps:cNvSpPr/>
                      <wps:spPr>
                        <a:xfrm>
                          <a:off x="0" y="0"/>
                          <a:ext cx="5104263" cy="21222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 style="width:401.9pt;height:167.1pt;visibility:visible;mso-wrap-style:square;mso-left-percent:-10001;mso-top-percent:-10001;mso-position-horizontal:absolute;mso-position-horizontal-relative:char;mso-position-vertical:absolute;mso-position-vertical-relative:line;mso-left-percent:-10001;mso-top-percent:-10001;v-text-anchor:middle" o:spid="_x0000_s1026" filled="f" stroked="f" strokeweight="1pt" w14:anchorId="5921F3F5">
                <w10:anchorlock/>
              </v:rect>
            </w:pict>
          </mc:Fallback>
        </mc:AlternateContent>
      </w:r>
      <w:r>
        <w:rPr>
          <w:noProof/>
        </w:rPr>
        <mc:AlternateContent>
          <mc:Choice Requires="wps">
            <w:drawing>
              <wp:anchor distT="0" distB="0" distL="114300" distR="114300" simplePos="0" relativeHeight="251656704" behindDoc="0" locked="0" layoutInCell="1" allowOverlap="1" wp14:editId="0AD75523" wp14:anchorId="4043F9EA">
                <wp:simplePos x="0" y="0"/>
                <wp:positionH relativeFrom="column">
                  <wp:posOffset>1978925</wp:posOffset>
                </wp:positionH>
                <wp:positionV relativeFrom="paragraph">
                  <wp:posOffset>382137</wp:posOffset>
                </wp:positionV>
                <wp:extent cx="1160060" cy="320723"/>
                <wp:effectExtent l="0" t="19050" r="40640" b="41275"/>
                <wp:wrapNone/>
                <wp:docPr id="16" name="Right Arrow 2"/>
                <wp:cNvGraphicFramePr/>
                <a:graphic xmlns:a="http://schemas.openxmlformats.org/drawingml/2006/main">
                  <a:graphicData uri="http://schemas.microsoft.com/office/word/2010/wordprocessingShape">
                    <wps:wsp>
                      <wps:cNvSpPr/>
                      <wps:spPr>
                        <a:xfrm>
                          <a:off x="0" y="0"/>
                          <a:ext cx="1160060" cy="3207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w14:anchorId="3F63DB7B">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Right Arrow 2" style="position:absolute;margin-left:155.8pt;margin-top:30.1pt;width:91.35pt;height:2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13" adj="18614"/>
            </w:pict>
          </mc:Fallback>
        </mc:AlternateContent>
      </w:r>
      <w:r>
        <w:rPr>
          <w:noProof/>
        </w:rPr>
        <mc:AlternateContent>
          <mc:Choice Requires="wps">
            <w:drawing>
              <wp:anchor distT="0" distB="0" distL="114300" distR="114300" simplePos="0" relativeHeight="251654656" behindDoc="0" locked="0" layoutInCell="1" allowOverlap="1" wp14:editId="0143DCE4" wp14:anchorId="01E9CC00">
                <wp:simplePos x="0" y="0"/>
                <wp:positionH relativeFrom="column">
                  <wp:posOffset>40943</wp:posOffset>
                </wp:positionH>
                <wp:positionV relativeFrom="paragraph">
                  <wp:posOffset>95534</wp:posOffset>
                </wp:positionV>
                <wp:extent cx="1692323" cy="1030406"/>
                <wp:effectExtent l="0" t="0" r="22225" b="17780"/>
                <wp:wrapNone/>
                <wp:docPr id="17" name="Rectangle 1"/>
                <wp:cNvGraphicFramePr/>
                <a:graphic xmlns:a="http://schemas.openxmlformats.org/drawingml/2006/main">
                  <a:graphicData uri="http://schemas.microsoft.com/office/word/2010/wordprocessingShape">
                    <wps:wsp>
                      <wps:cNvSpPr/>
                      <wps:spPr>
                        <a:xfrm>
                          <a:off x="0" y="0"/>
                          <a:ext cx="1692323" cy="10304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style="position:absolute;margin-left:3.2pt;margin-top:7.5pt;width:133.25pt;height:8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w14:anchorId="1FCB4F81"/>
            </w:pict>
          </mc:Fallback>
        </mc:AlternateContent>
      </w:r>
    </w:p>
    <w:p w:rsidR="00751EB4" w:rsidP="00751EB4" w:rsidRDefault="000D5997" w14:paraId="27BD82C0" w14:textId="77777777">
      <w:pPr>
        <w:pStyle w:val="ListParagraph"/>
        <w:numPr>
          <w:ilvl w:val="0"/>
          <w:numId w:val="4"/>
        </w:numPr>
        <w:rPr>
          <w:noProof/>
        </w:rPr>
      </w:pPr>
      <w:r>
        <w:rPr>
          <w:noProof/>
        </w:rPr>
        <w:t>Lorem ipsum dolor sit amet, consectetuer adipiscing</w:t>
      </w:r>
      <w:r>
        <w:rPr>
          <w:noProof/>
        </w:rPr>
        <w:t xml:space="preserve"> elit.</w:t>
      </w:r>
    </w:p>
    <w:p w:rsidR="00751EB4" w:rsidP="00751EB4" w:rsidRDefault="000D5997" w14:paraId="2C4DC5CF" w14:textId="77777777">
      <w:pPr>
        <w:pStyle w:val="ListParagraph"/>
        <w:numPr>
          <w:ilvl w:val="0"/>
          <w:numId w:val="4"/>
        </w:numPr>
        <w:rPr>
          <w:noProof/>
        </w:rPr>
      </w:pPr>
      <w:r>
        <w:rPr>
          <w:noProof/>
        </w:rPr>
        <w:t>Maecenas porttitor congue massa.</w:t>
      </w:r>
    </w:p>
    <w:p w:rsidR="00751EB4" w:rsidP="00751EB4" w:rsidRDefault="000D5997" w14:paraId="3EAA69AB" w14:textId="77777777">
      <w:pPr>
        <w:pStyle w:val="ListParagraph"/>
        <w:numPr>
          <w:ilvl w:val="0"/>
          <w:numId w:val="4"/>
        </w:numPr>
        <w:rPr>
          <w:noProof/>
        </w:rPr>
      </w:pPr>
      <w:r>
        <w:rPr>
          <w:noProof/>
        </w:rPr>
        <w:t>Fusce posuere, magna sed pulvinar ultricies, purus lectus malesuada libero, sit amet commodo magna eros quis urna.</w:t>
      </w:r>
    </w:p>
    <w:p w:rsidR="00751EB4" w:rsidP="00751EB4" w:rsidRDefault="000D5997" w14:paraId="2AA4AC4D" w14:textId="77777777">
      <w:pPr>
        <w:pStyle w:val="ListParagraph"/>
        <w:numPr>
          <w:ilvl w:val="0"/>
          <w:numId w:val="4"/>
        </w:numPr>
        <w:rPr>
          <w:noProof/>
        </w:rPr>
      </w:pPr>
      <w:r>
        <w:rPr>
          <w:noProof/>
        </w:rPr>
        <w:t>Nunc viverra imperdiet enim.</w:t>
      </w:r>
    </w:p>
    <w:p w:rsidR="00751EB4" w:rsidP="00751EB4" w:rsidRDefault="000D5997" w14:paraId="0A72BE06" w14:textId="77777777">
      <w:pPr>
        <w:pStyle w:val="ListParagraph"/>
        <w:numPr>
          <w:ilvl w:val="0"/>
          <w:numId w:val="4"/>
        </w:numPr>
      </w:pPr>
      <w:r>
        <w:rPr>
          <w:noProof/>
        </w:rPr>
        <w:t>Fusce est.</w:t>
      </w:r>
    </w:p>
    <w:p w:rsidRPr="00375D24" w:rsidR="00375D24" w:rsidRDefault="000D5997" w14:paraId="6EF09A8F" w14:textId="77777777">
      <w:pPr>
        <w:rPr>
          <w:rFonts w:ascii="Wide Latin" w:hAnsi="Wide Latin"/>
        </w:rPr>
      </w:pPr>
      <w:r w:rsidRPr="00375D24">
        <w:rPr>
          <w:rFonts w:ascii="Wide Latin" w:hAnsi="Wide Latin"/>
        </w:rPr>
        <w:t>Video provides a powerful way to help you prove your point.</w:t>
      </w:r>
    </w:p>
    <w:p w:rsidRPr="00375D24" w:rsidR="00375D24" w:rsidRDefault="000D5997" w14:paraId="1F664A80" w14:textId="77777777">
      <w:pPr>
        <w:rPr>
          <w:rFonts w:ascii="Times New Roman" w:hAnsi="Times New Roman" w:cs="Times New Roman"/>
          <w:sz w:val="40"/>
        </w:rPr>
      </w:pPr>
      <w:r w:rsidRPr="00375D24">
        <w:rPr>
          <w:rFonts w:ascii="Times New Roman" w:hAnsi="Times New Roman" w:cs="Times New Roman"/>
          <w:sz w:val="40"/>
        </w:rPr>
        <w:t>When you click Online Video, you can paste in the embed code for the video you want to add.</w:t>
      </w:r>
    </w:p>
    <w:p w:rsidRPr="00375D24" w:rsidR="00375D24" w:rsidRDefault="000D5997" w14:paraId="3244CF5E" w14:textId="77777777">
      <w:pPr>
        <w:rPr>
          <w:rFonts w:ascii="Consolas" w:hAnsi="Consolas" w:cs="Consolas"/>
          <w:sz w:val="12"/>
        </w:rPr>
      </w:pPr>
      <w:r w:rsidRPr="00375D24">
        <w:rPr>
          <w:rFonts w:ascii="Consolas" w:hAnsi="Consolas" w:cs="Consolas"/>
          <w:sz w:val="12"/>
        </w:rPr>
        <w:t>You can also type a keyword to search online for the video that best fits your document.</w:t>
      </w:r>
    </w:p>
    <w:p w:rsidR="00ED7F78" w:rsidP="00ED7F78" w:rsidRDefault="000D5997" w14:paraId="14D40BD6" w14:textId="77777777">
      <w:pPr>
        <w:pStyle w:val="Heading1"/>
      </w:pPr>
      <w:r>
        <w:t>Heading1</w:t>
      </w:r>
    </w:p>
    <w:p w:rsidR="00ED7F78" w:rsidRDefault="000D5997" w14:paraId="25D6DD8C" w14:textId="77777777">
      <w:r>
        <w:t>Video provides a powerful way to help you prove your point. When y</w:t>
      </w:r>
      <w:r>
        <w:t>ou click Online Video, you can paste in the embed code for the video you want to add. You can also type a keyword to search online for the video that best fits your document.</w:t>
      </w:r>
    </w:p>
    <w:p w:rsidR="00ED7F78" w:rsidRDefault="000D5997" w14:paraId="3EFDFE4E" w14:textId="77777777">
      <w:r>
        <w:t>To make your document look professionally produced, Word provides header, footer,</w:t>
      </w:r>
      <w:r>
        <w:t xml:space="preserve"> cover page, and text box designs that complement each other. For example, you can add a matching cover page, header, and sidebar. Click Insert and then choose the elements you want from the different galleries.</w:t>
      </w:r>
    </w:p>
    <w:p w:rsidR="00ED7F78" w:rsidP="00ED7F78" w:rsidRDefault="000D5997" w14:paraId="3111C3E3" w14:textId="77777777">
      <w:pPr>
        <w:pStyle w:val="Heading2"/>
      </w:pPr>
      <w:r>
        <w:t>Heading 2</w:t>
      </w:r>
    </w:p>
    <w:p w:rsidR="00ED7F78" w:rsidRDefault="000D5997" w14:paraId="1194B53B" w14:textId="77777777">
      <w:r>
        <w:t xml:space="preserve">Themes and styles also help keep </w:t>
      </w:r>
      <w:r>
        <w:t>your document coordinated. When you click Design and choose a new Theme, the pictures, charts, and SmartArt graphics change to match your new theme. When you apply styles, your headings change to match the new theme.</w:t>
      </w:r>
    </w:p>
    <w:p w:rsidR="00ED7F78" w:rsidRDefault="000D5997" w14:paraId="10F96324" w14:textId="77777777">
      <w:r>
        <w:t>Save time in Word with new buttons that</w:t>
      </w:r>
      <w:r>
        <w:t xml:space="preserve"> show up where you need them. To change the way a picture fits in your document, click it and a button for layout options appears next to it. When you work on a table, click where you want to add a row or a column, and then click the plus sign.</w:t>
      </w:r>
    </w:p>
    <w:p w:rsidR="0018060C" w:rsidRDefault="000D5997" w14:paraId="4A5D133A" w14:textId="77777777">
      <w:r>
        <w:t xml:space="preserve">Reading is </w:t>
      </w:r>
      <w:r>
        <w:t>easier, too, in the new Reading view. You can collapse parts of the document and focus on the text you want. If you need to stop reading before you reach the end, Word remembers where you left off - even on another device.</w:t>
      </w:r>
    </w:p>
    <w:p w:rsidR="00ED7F78" w:rsidRDefault="000D5997" w14:paraId="6FB765EB" w14:textId="77777777"/>
    <w:p w:rsidR="008447D8" w:rsidRDefault="000D5997" w14:paraId="69CDDE02" w14:textId="77777777">
      <m:oMathPara>
        <m:oMath>
          <m:sSup>
            <m:sSupPr>
              <m:ctrlPr>
                <w:rPr>
                  <w:rFonts w:ascii="Cambria Math" w:hAnsi="Cambria Math"/>
                </w:rPr>
              </m:ctrlPr>
            </m:sSupPr>
            <m:e>
              <m:d>
                <m:dPr>
                  <m:ctrlPr>
                    <w:rPr>
                      <w:rFonts w:ascii="Cambria Math" w:hAnsi="Cambria Math"/>
                    </w:rPr>
                  </m:ctrlPr>
                </m:dPr>
                <m:e>
                  <m:r>
                    <w:rPr>
                      <w:rFonts w:ascii="Cambria Math" w:hAnsi="Cambria Math"/>
                    </w:rPr>
                    <m:t>x</m:t>
                  </m:r>
                  <m:r>
                    <w:rPr>
                      <w:rFonts w:ascii="Cambria Math" w:hAnsi="Cambria Math"/>
                    </w:rPr>
                    <m:t>+</m:t>
                  </m:r>
                  <m:r>
                    <w:rPr>
                      <w:rFonts w:ascii="Cambria Math" w:hAnsi="Cambria Math"/>
                    </w:rPr>
                    <m:t>a</m:t>
                  </m:r>
                </m:e>
              </m:d>
            </m:e>
            <m:sup>
              <m:r>
                <w:rPr>
                  <w:rFonts w:ascii="Cambria Math" w:hAnsi="Cambria Math"/>
                </w:rPr>
                <m:t>n</m:t>
              </m:r>
            </m:sup>
          </m:sSup>
          <m:r>
            <w:rPr>
              <w:rFonts w:ascii="Cambria Math" w:hAnsi="Cambria Math" w:eastAsia="Cambria Math" w:cs="Cambria Math"/>
            </w:rPr>
            <m:t>=</m:t>
          </m:r>
          <m:nary>
            <m:naryPr>
              <m:chr m:val="∑"/>
              <m:grow m:val="1"/>
              <m:ctrlPr>
                <w:rPr>
                  <w:rFonts w:ascii="Cambria Math" w:hAnsi="Cambria Math"/>
                </w:rPr>
              </m:ctrlPr>
            </m:naryPr>
            <m:sub>
              <m:r>
                <w:rPr>
                  <w:rFonts w:ascii="Cambria Math" w:hAnsi="Cambria Math" w:eastAsia="Cambria Math" w:cs="Cambria Math"/>
                </w:rPr>
                <m:t>k</m:t>
              </m:r>
              <m:r>
                <w:rPr>
                  <w:rFonts w:ascii="Cambria Math" w:hAnsi="Cambria Math" w:eastAsia="Cambria Math" w:cs="Cambria Math"/>
                </w:rPr>
                <m:t>=0</m:t>
              </m:r>
            </m:sub>
            <m:sup>
              <m:r>
                <w:rPr>
                  <w:rFonts w:ascii="Cambria Math" w:hAnsi="Cambria Math" w:eastAsia="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hAnsi="Cambria Math" w:eastAsia="Cambria Math" w:cs="Cambria Math"/>
                        </w:rPr>
                        <m:t>n</m:t>
                      </m:r>
                    </m:num>
                    <m:den>
                      <m:r>
                        <w:rPr>
                          <w:rFonts w:ascii="Cambria Math" w:hAnsi="Cambria Math" w:eastAsia="Cambria Math" w:cs="Cambria Math"/>
                        </w:rPr>
                        <m:t>k</m:t>
                      </m:r>
                    </m:den>
                  </m:f>
                </m:e>
              </m:d>
              <m:sSup>
                <m:sSupPr>
                  <m:ctrlPr>
                    <w:rPr>
                      <w:rFonts w:ascii="Cambria Math" w:hAnsi="Cambria Math"/>
                    </w:rPr>
                  </m:ctrlPr>
                </m:sSupPr>
                <m:e>
                  <m:r>
                    <w:rPr>
                      <w:rFonts w:ascii="Cambria Math" w:hAnsi="Cambria Math" w:eastAsia="Cambria Math" w:cs="Cambria Math"/>
                    </w:rPr>
                    <m:t>x</m:t>
                  </m:r>
                </m:e>
                <m:sup>
                  <m:r>
                    <w:rPr>
                      <w:rFonts w:ascii="Cambria Math" w:hAnsi="Cambria Math" w:eastAsia="Cambria Math" w:cs="Cambria Math"/>
                    </w:rPr>
                    <m:t>k</m:t>
                  </m:r>
                </m:sup>
              </m:sSup>
              <m:sSup>
                <m:sSupPr>
                  <m:ctrlPr>
                    <w:rPr>
                      <w:rFonts w:ascii="Cambria Math" w:hAnsi="Cambria Math"/>
                    </w:rPr>
                  </m:ctrlPr>
                </m:sSupPr>
                <m:e>
                  <m:r>
                    <w:rPr>
                      <w:rFonts w:ascii="Cambria Math" w:hAnsi="Cambria Math" w:eastAsia="Cambria Math" w:cs="Cambria Math"/>
                    </w:rPr>
                    <m:t>a</m:t>
                  </m:r>
                </m:e>
                <m:sup>
                  <m:r>
                    <w:rPr>
                      <w:rFonts w:ascii="Cambria Math" w:hAnsi="Cambria Math" w:eastAsia="Cambria Math" w:cs="Cambria Math"/>
                    </w:rPr>
                    <m:t>n</m:t>
                  </m:r>
                  <m:r>
                    <w:rPr>
                      <w:rFonts w:ascii="Cambria Math" w:hAnsi="Cambria Math" w:eastAsia="Cambria Math" w:cs="Cambria Math"/>
                    </w:rPr>
                    <m:t>-</m:t>
                  </m:r>
                  <m:r>
                    <w:rPr>
                      <w:rFonts w:ascii="Cambria Math" w:hAnsi="Cambria Math" w:eastAsia="Cambria Math" w:cs="Cambria Math"/>
                    </w:rPr>
                    <m:t>k</m:t>
                  </m:r>
                </m:sup>
              </m:sSup>
            </m:e>
          </m:nary>
        </m:oMath>
      </m:oMathPara>
    </w:p>
    <w:p w:rsidR="005849D4" w:rsidRDefault="000D5997" w14:paraId="19CAD376" w14:textId="77777777">
      <w:r>
        <w:t>Fo</w:t>
      </w:r>
      <w:r>
        <w:t>llowing is a hyperlink.</w:t>
      </w:r>
    </w:p>
    <w:p w:rsidR="00D87A4D" w:rsidRDefault="000D5997" w14:paraId="151F1C74" w14:textId="77777777">
      <w:hyperlink w:history="1" r:id="rId26">
        <w:r w:rsidRPr="005849D4">
          <w:rPr>
            <w:rStyle w:val="Hyperlink"/>
          </w:rPr>
          <w:t>EricWhite.com</w:t>
        </w:r>
      </w:hyperlink>
    </w:p>
    <w:sectPr w:rsidR="00D87A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EW" w:author="Eric White" w:date="2014-10-28T20:22:00Z" w:id="15">
    <w:p w:rsidR="006A1A5D" w:rsidRDefault="000D5997" w14:paraId="2D81A717" w14:textId="77777777">
      <w:pPr>
        <w:pStyle w:val="CommentText"/>
      </w:pPr>
      <w:r>
        <w:rPr>
          <w:rStyle w:val="CommentReference"/>
        </w:rPr>
        <w:annotationRef/>
      </w:r>
      <w:r>
        <w:t>This is a 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81A71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D5997" w14:paraId="2AC48E96" w14:textId="77777777">
      <w:pPr>
        <w:spacing w:after="0" w:line="240" w:lineRule="auto"/>
      </w:pPr>
      <w:r>
        <w:separator/>
      </w:r>
    </w:p>
  </w:endnote>
  <w:endnote w:type="continuationSeparator" w:id="0">
    <w:p w:rsidR="00000000" w:rsidRDefault="000D5997" w14:paraId="5870F1F9" w14:textId="77777777">
      <w:pPr>
        <w:spacing w:after="0" w:line="240" w:lineRule="auto"/>
      </w:pPr>
      <w:r>
        <w:continuationSeparator/>
      </w:r>
    </w:p>
  </w:endnote>
  <w:endnote w:id="1">
    <w:p w:rsidR="00C32A83" w:rsidRDefault="000D5997" w14:paraId="13D64DFC" w14:textId="77777777">
      <w:pPr>
        <w:pStyle w:val="EndnoteText"/>
      </w:pPr>
      <w:r>
        <w:rPr>
          <w:rStyle w:val="EndnoteReference"/>
        </w:rPr>
        <w:endnoteRef/>
      </w:r>
      <w:r>
        <w:t xml:space="preserve"> This is an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ide Latin">
    <w:panose1 w:val="020A0A070505050204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4AB" w:rsidRDefault="000D5997" w14:paraId="2769836E" w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4AB" w:rsidRDefault="000D5997" w14:paraId="6034B1DB" w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4AB" w:rsidRDefault="000D5997" w14:paraId="6C966469"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D5997" w14:paraId="65B42E0A" w14:textId="77777777">
      <w:pPr>
        <w:spacing w:after="0" w:line="240" w:lineRule="auto"/>
      </w:pPr>
      <w:r>
        <w:separator/>
      </w:r>
    </w:p>
  </w:footnote>
  <w:footnote w:type="continuationSeparator" w:id="0">
    <w:p w:rsidR="00000000" w:rsidRDefault="000D5997" w14:paraId="45802988" w14:textId="77777777">
      <w:pPr>
        <w:spacing w:after="0" w:line="240" w:lineRule="auto"/>
      </w:pPr>
      <w:r>
        <w:continuationSeparator/>
      </w:r>
    </w:p>
  </w:footnote>
  <w:footnote w:id="1">
    <w:p w:rsidR="00D66685" w:rsidRDefault="000D5997" w14:paraId="34A41DFA" w14:textId="77777777">
      <w:pPr>
        <w:pStyle w:val="FootnoteText"/>
      </w:pPr>
      <w:r>
        <w:rPr>
          <w:rStyle w:val="FootnoteReference"/>
        </w:rPr>
        <w:footnoteRef/>
      </w:r>
      <w:r>
        <w:t xml:space="preserve"> This is a footnote.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4AB" w:rsidRDefault="000D5997" w14:paraId="1121C508" w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556026"/>
      <w:docPartObj>
        <w:docPartGallery w:val="Watermarks"/>
        <w:docPartUnique/>
      </w:docPartObj>
    </w:sdtPr>
    <w:sdtEndPr/>
    <w:sdtContent>
      <w:p w:rsidR="00FC44AB" w:rsidRDefault="000D5997" w14:paraId="5FF55198" w14:textId="77777777">
        <w:pPr>
          <w:pStyle w:val="Header"/>
        </w:pPr>
        <w:r>
          <w:rPr>
            <w:noProof/>
          </w:rPr>
          <w:pict w14:anchorId="7DD021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style="position:absolute;margin-left:0;margin-top:0;width:527.85pt;height:131.95pt;rotation:315;z-index:-251658752;mso-position-horizontal:center;mso-position-horizontal-relative:margin;mso-position-vertical:center;mso-position-vertical-relative:margin" o:spid="_x0000_s2049" o:allowincell="f" fillcolor="silver" stroked="f" type="#_x0000_t136">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4AB" w:rsidRDefault="000D5997" w14:paraId="42D61F12" w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83665"/>
    <w:multiLevelType w:val="hybridMultilevel"/>
    <w:tmpl w:val="20DAB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97E98"/>
    <w:multiLevelType w:val="hybridMultilevel"/>
    <w:tmpl w:val="CB1A5F3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24A3270"/>
    <w:multiLevelType w:val="hybridMultilevel"/>
    <w:tmpl w:val="696CAAB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73A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B98"/>
    <w:rsid w:val="000D5997"/>
    <w:rsid w:val="00233C8F"/>
    <w:rsid w:val="004D5B98"/>
    <w:rsid w:val="00AE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F08B6D"/>
  <w15:chartTrackingRefBased/>
  <w15:docId w15:val="{BF7DA242-B80C-4AFC-ADA3-6DBD4D30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5E453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453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7F78"/>
    <w:pPr>
      <w:pBdr>
        <w:top w:val="single" w:color="5B9BD5" w:themeColor="accent1" w:sz="6" w:space="2"/>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ED7F78"/>
    <w:pPr>
      <w:pBdr>
        <w:top w:val="dotted" w:color="5B9BD5" w:themeColor="accent1" w:sz="6" w:space="2"/>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D7F78"/>
    <w:pPr>
      <w:pBdr>
        <w:bottom w:val="single" w:color="5B9BD5" w:themeColor="accent1" w:sz="6" w:space="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D7F78"/>
    <w:pPr>
      <w:pBdr>
        <w:bottom w:val="dotted" w:color="5B9BD5" w:themeColor="accent1" w:sz="6" w:space="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D7F7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D7F7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7F78"/>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4D5B98"/>
    <w:rPr>
      <w:color w:val="808080"/>
    </w:rPr>
  </w:style>
  <w:style w:type="paragraph" w:styleId="ListParagraph">
    <w:name w:val="List Paragraph"/>
    <w:basedOn w:val="Normal"/>
    <w:uiPriority w:val="34"/>
    <w:qFormat/>
    <w:rsid w:val="00270EE7"/>
    <w:pPr>
      <w:ind w:left="720"/>
      <w:contextualSpacing/>
    </w:pPr>
  </w:style>
  <w:style w:type="table" w:styleId="TableGrid">
    <w:name w:val="Table Grid"/>
    <w:basedOn w:val="TableNormal"/>
    <w:uiPriority w:val="39"/>
    <w:rsid w:val="00C4274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665111"/>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E13AB6"/>
    <w:rPr>
      <w:color w:val="0563C1" w:themeColor="hyperlink"/>
      <w:u w:val="single"/>
    </w:rPr>
  </w:style>
  <w:style w:type="character" w:styleId="Heading1Char" w:customStyle="1">
    <w:name w:val="Heading 1 Char"/>
    <w:basedOn w:val="DefaultParagraphFont"/>
    <w:link w:val="Heading1"/>
    <w:uiPriority w:val="9"/>
    <w:rsid w:val="005E453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5E4538"/>
    <w:rPr>
      <w:rFonts w:asciiTheme="majorHAnsi" w:hAnsiTheme="majorHAnsi" w:eastAsiaTheme="majorEastAsia" w:cstheme="majorBidi"/>
      <w:color w:val="2E74B5" w:themeColor="accent1" w:themeShade="BF"/>
      <w:sz w:val="26"/>
      <w:szCs w:val="26"/>
    </w:rPr>
  </w:style>
  <w:style w:type="paragraph" w:styleId="TOCHeading">
    <w:name w:val="TOC Heading"/>
    <w:basedOn w:val="Heading1"/>
    <w:next w:val="Normal"/>
    <w:uiPriority w:val="39"/>
    <w:unhideWhenUsed/>
    <w:qFormat/>
    <w:rsid w:val="005E4538"/>
    <w:pPr>
      <w:outlineLvl w:val="9"/>
    </w:pPr>
  </w:style>
  <w:style w:type="paragraph" w:styleId="TOC1">
    <w:name w:val="toc 1"/>
    <w:basedOn w:val="Normal"/>
    <w:next w:val="Normal"/>
    <w:autoRedefine/>
    <w:uiPriority w:val="39"/>
    <w:unhideWhenUsed/>
    <w:rsid w:val="005E4538"/>
    <w:pPr>
      <w:spacing w:after="100"/>
    </w:pPr>
  </w:style>
  <w:style w:type="paragraph" w:styleId="TOC2">
    <w:name w:val="toc 2"/>
    <w:basedOn w:val="Normal"/>
    <w:next w:val="Normal"/>
    <w:autoRedefine/>
    <w:uiPriority w:val="39"/>
    <w:unhideWhenUsed/>
    <w:rsid w:val="005E4538"/>
    <w:pPr>
      <w:spacing w:after="100"/>
      <w:ind w:left="220"/>
    </w:pPr>
  </w:style>
  <w:style w:type="paragraph" w:styleId="EndnoteText">
    <w:name w:val="endnote text"/>
    <w:basedOn w:val="Normal"/>
    <w:link w:val="EndnoteTextChar"/>
    <w:uiPriority w:val="99"/>
    <w:semiHidden/>
    <w:unhideWhenUsed/>
    <w:rsid w:val="00C32A83"/>
    <w:pPr>
      <w:spacing w:after="0" w:line="240" w:lineRule="auto"/>
    </w:pPr>
    <w:rPr>
      <w:sz w:val="20"/>
      <w:szCs w:val="20"/>
    </w:rPr>
  </w:style>
  <w:style w:type="character" w:styleId="EndnoteTextChar" w:customStyle="1">
    <w:name w:val="Endnote Text Char"/>
    <w:basedOn w:val="DefaultParagraphFont"/>
    <w:link w:val="EndnoteText"/>
    <w:uiPriority w:val="99"/>
    <w:semiHidden/>
    <w:rsid w:val="00C32A83"/>
    <w:rPr>
      <w:sz w:val="20"/>
      <w:szCs w:val="20"/>
    </w:rPr>
  </w:style>
  <w:style w:type="character" w:styleId="EndnoteReference">
    <w:name w:val="endnote reference"/>
    <w:basedOn w:val="DefaultParagraphFont"/>
    <w:uiPriority w:val="99"/>
    <w:semiHidden/>
    <w:unhideWhenUsed/>
    <w:rsid w:val="00C32A83"/>
    <w:rPr>
      <w:vertAlign w:val="superscript"/>
    </w:rPr>
  </w:style>
  <w:style w:type="paragraph" w:styleId="Header">
    <w:name w:val="header"/>
    <w:basedOn w:val="Normal"/>
    <w:link w:val="HeaderChar"/>
    <w:uiPriority w:val="99"/>
    <w:unhideWhenUsed/>
    <w:rsid w:val="00FC44AB"/>
    <w:pPr>
      <w:tabs>
        <w:tab w:val="center" w:pos="4680"/>
        <w:tab w:val="right" w:pos="9360"/>
      </w:tabs>
      <w:spacing w:after="0" w:line="240" w:lineRule="auto"/>
    </w:pPr>
  </w:style>
  <w:style w:type="character" w:styleId="HeaderChar" w:customStyle="1">
    <w:name w:val="Header Char"/>
    <w:basedOn w:val="DefaultParagraphFont"/>
    <w:link w:val="Header"/>
    <w:uiPriority w:val="99"/>
    <w:rsid w:val="00FC44AB"/>
  </w:style>
  <w:style w:type="paragraph" w:styleId="Footer">
    <w:name w:val="footer"/>
    <w:basedOn w:val="Normal"/>
    <w:link w:val="FooterChar"/>
    <w:uiPriority w:val="99"/>
    <w:unhideWhenUsed/>
    <w:rsid w:val="00FC44AB"/>
    <w:pPr>
      <w:tabs>
        <w:tab w:val="center" w:pos="4680"/>
        <w:tab w:val="right" w:pos="9360"/>
      </w:tabs>
      <w:spacing w:after="0" w:line="240" w:lineRule="auto"/>
    </w:pPr>
  </w:style>
  <w:style w:type="character" w:styleId="FooterChar" w:customStyle="1">
    <w:name w:val="Footer Char"/>
    <w:basedOn w:val="DefaultParagraphFont"/>
    <w:link w:val="Footer"/>
    <w:uiPriority w:val="99"/>
    <w:rsid w:val="00FC44AB"/>
  </w:style>
  <w:style w:type="paragraph" w:styleId="FootnoteText">
    <w:name w:val="footnote text"/>
    <w:basedOn w:val="Normal"/>
    <w:link w:val="FootnoteTextChar"/>
    <w:uiPriority w:val="99"/>
    <w:semiHidden/>
    <w:unhideWhenUsed/>
    <w:rsid w:val="00D66685"/>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D66685"/>
    <w:rPr>
      <w:sz w:val="20"/>
      <w:szCs w:val="20"/>
    </w:rPr>
  </w:style>
  <w:style w:type="character" w:styleId="FootnoteReference">
    <w:name w:val="footnote reference"/>
    <w:basedOn w:val="DefaultParagraphFont"/>
    <w:uiPriority w:val="99"/>
    <w:semiHidden/>
    <w:unhideWhenUsed/>
    <w:rsid w:val="00D66685"/>
    <w:rPr>
      <w:vertAlign w:val="superscript"/>
    </w:rPr>
  </w:style>
  <w:style w:type="character" w:styleId="CommentReference">
    <w:name w:val="annotation reference"/>
    <w:basedOn w:val="DefaultParagraphFont"/>
    <w:uiPriority w:val="99"/>
    <w:semiHidden/>
    <w:unhideWhenUsed/>
    <w:rsid w:val="006A1A5D"/>
    <w:rPr>
      <w:sz w:val="16"/>
      <w:szCs w:val="16"/>
    </w:rPr>
  </w:style>
  <w:style w:type="paragraph" w:styleId="CommentText">
    <w:name w:val="annotation text"/>
    <w:basedOn w:val="Normal"/>
    <w:link w:val="CommentTextChar"/>
    <w:uiPriority w:val="99"/>
    <w:semiHidden/>
    <w:unhideWhenUsed/>
    <w:rsid w:val="006A1A5D"/>
    <w:pPr>
      <w:spacing w:line="240" w:lineRule="auto"/>
    </w:pPr>
    <w:rPr>
      <w:sz w:val="20"/>
      <w:szCs w:val="20"/>
    </w:rPr>
  </w:style>
  <w:style w:type="character" w:styleId="CommentTextChar" w:customStyle="1">
    <w:name w:val="Comment Text Char"/>
    <w:basedOn w:val="DefaultParagraphFont"/>
    <w:link w:val="CommentText"/>
    <w:uiPriority w:val="99"/>
    <w:semiHidden/>
    <w:rsid w:val="006A1A5D"/>
    <w:rPr>
      <w:sz w:val="20"/>
      <w:szCs w:val="20"/>
    </w:rPr>
  </w:style>
  <w:style w:type="paragraph" w:styleId="CommentSubject">
    <w:name w:val="annotation subject"/>
    <w:basedOn w:val="CommentText"/>
    <w:next w:val="CommentText"/>
    <w:link w:val="CommentSubjectChar"/>
    <w:uiPriority w:val="99"/>
    <w:semiHidden/>
    <w:unhideWhenUsed/>
    <w:rsid w:val="006A1A5D"/>
    <w:rPr>
      <w:b/>
      <w:bCs/>
    </w:rPr>
  </w:style>
  <w:style w:type="character" w:styleId="CommentSubjectChar" w:customStyle="1">
    <w:name w:val="Comment Subject Char"/>
    <w:basedOn w:val="CommentTextChar"/>
    <w:link w:val="CommentSubject"/>
    <w:uiPriority w:val="99"/>
    <w:semiHidden/>
    <w:rsid w:val="006A1A5D"/>
    <w:rPr>
      <w:b/>
      <w:bCs/>
      <w:sz w:val="20"/>
      <w:szCs w:val="20"/>
    </w:rPr>
  </w:style>
  <w:style w:type="paragraph" w:styleId="BalloonText">
    <w:name w:val="Balloon Text"/>
    <w:basedOn w:val="Normal"/>
    <w:link w:val="BalloonTextChar"/>
    <w:uiPriority w:val="99"/>
    <w:semiHidden/>
    <w:unhideWhenUsed/>
    <w:rsid w:val="006A1A5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A1A5D"/>
    <w:rPr>
      <w:rFonts w:ascii="Segoe UI" w:hAnsi="Segoe UI" w:cs="Segoe UI"/>
      <w:sz w:val="18"/>
      <w:szCs w:val="18"/>
    </w:rPr>
  </w:style>
  <w:style w:type="paragraph" w:styleId="NoSpacing">
    <w:name w:val="No Spacing"/>
    <w:link w:val="NoSpacingChar"/>
    <w:uiPriority w:val="1"/>
    <w:qFormat/>
    <w:rsid w:val="004E6D44"/>
    <w:pPr>
      <w:spacing w:after="0" w:line="240" w:lineRule="auto"/>
    </w:pPr>
    <w:rPr>
      <w:rFonts w:eastAsiaTheme="minorEastAsia"/>
    </w:rPr>
  </w:style>
  <w:style w:type="character" w:styleId="NoSpacingChar" w:customStyle="1">
    <w:name w:val="No Spacing Char"/>
    <w:basedOn w:val="DefaultParagraphFont"/>
    <w:link w:val="NoSpacing"/>
    <w:uiPriority w:val="1"/>
    <w:rsid w:val="004E6D44"/>
    <w:rPr>
      <w:rFonts w:eastAsiaTheme="minorEastAsia"/>
    </w:rPr>
  </w:style>
  <w:style w:type="character" w:styleId="Heading3Char" w:customStyle="1">
    <w:name w:val="Heading 3 Char"/>
    <w:basedOn w:val="DefaultParagraphFont"/>
    <w:link w:val="Heading3"/>
    <w:uiPriority w:val="9"/>
    <w:semiHidden/>
    <w:rsid w:val="00ED7F78"/>
    <w:rPr>
      <w:caps/>
      <w:color w:val="1F4D78" w:themeColor="accent1" w:themeShade="7F"/>
      <w:spacing w:val="15"/>
    </w:rPr>
  </w:style>
  <w:style w:type="character" w:styleId="Heading4Char" w:customStyle="1">
    <w:name w:val="Heading 4 Char"/>
    <w:basedOn w:val="DefaultParagraphFont"/>
    <w:link w:val="Heading4"/>
    <w:uiPriority w:val="9"/>
    <w:semiHidden/>
    <w:rsid w:val="00ED7F78"/>
    <w:rPr>
      <w:caps/>
      <w:color w:val="2E74B5" w:themeColor="accent1" w:themeShade="BF"/>
      <w:spacing w:val="10"/>
    </w:rPr>
  </w:style>
  <w:style w:type="character" w:styleId="Heading5Char" w:customStyle="1">
    <w:name w:val="Heading 5 Char"/>
    <w:basedOn w:val="DefaultParagraphFont"/>
    <w:link w:val="Heading5"/>
    <w:uiPriority w:val="9"/>
    <w:semiHidden/>
    <w:rsid w:val="00ED7F78"/>
    <w:rPr>
      <w:caps/>
      <w:color w:val="2E74B5" w:themeColor="accent1" w:themeShade="BF"/>
      <w:spacing w:val="10"/>
    </w:rPr>
  </w:style>
  <w:style w:type="character" w:styleId="Heading6Char" w:customStyle="1">
    <w:name w:val="Heading 6 Char"/>
    <w:basedOn w:val="DefaultParagraphFont"/>
    <w:link w:val="Heading6"/>
    <w:uiPriority w:val="9"/>
    <w:semiHidden/>
    <w:rsid w:val="00ED7F78"/>
    <w:rPr>
      <w:caps/>
      <w:color w:val="2E74B5" w:themeColor="accent1" w:themeShade="BF"/>
      <w:spacing w:val="10"/>
    </w:rPr>
  </w:style>
  <w:style w:type="character" w:styleId="Heading7Char" w:customStyle="1">
    <w:name w:val="Heading 7 Char"/>
    <w:basedOn w:val="DefaultParagraphFont"/>
    <w:link w:val="Heading7"/>
    <w:uiPriority w:val="9"/>
    <w:semiHidden/>
    <w:rsid w:val="00ED7F78"/>
    <w:rPr>
      <w:caps/>
      <w:color w:val="2E74B5" w:themeColor="accent1" w:themeShade="BF"/>
      <w:spacing w:val="10"/>
    </w:rPr>
  </w:style>
  <w:style w:type="character" w:styleId="Heading8Char" w:customStyle="1">
    <w:name w:val="Heading 8 Char"/>
    <w:basedOn w:val="DefaultParagraphFont"/>
    <w:link w:val="Heading8"/>
    <w:uiPriority w:val="9"/>
    <w:semiHidden/>
    <w:rsid w:val="00ED7F78"/>
    <w:rPr>
      <w:caps/>
      <w:spacing w:val="10"/>
      <w:sz w:val="18"/>
      <w:szCs w:val="18"/>
    </w:rPr>
  </w:style>
  <w:style w:type="character" w:styleId="Heading9Char" w:customStyle="1">
    <w:name w:val="Heading 9 Char"/>
    <w:basedOn w:val="DefaultParagraphFont"/>
    <w:link w:val="Heading9"/>
    <w:uiPriority w:val="9"/>
    <w:semiHidden/>
    <w:rsid w:val="00ED7F78"/>
    <w:rPr>
      <w:i/>
      <w:iCs/>
      <w:caps/>
      <w:spacing w:val="10"/>
      <w:sz w:val="18"/>
      <w:szCs w:val="18"/>
    </w:rPr>
  </w:style>
  <w:style w:type="paragraph" w:styleId="Caption">
    <w:name w:val="caption"/>
    <w:basedOn w:val="Normal"/>
    <w:next w:val="Normal"/>
    <w:uiPriority w:val="35"/>
    <w:semiHidden/>
    <w:unhideWhenUsed/>
    <w:qFormat/>
    <w:rsid w:val="00ED7F78"/>
    <w:rPr>
      <w:b/>
      <w:bCs/>
      <w:color w:val="2E74B5" w:themeColor="accent1" w:themeShade="BF"/>
      <w:sz w:val="16"/>
      <w:szCs w:val="16"/>
    </w:rPr>
  </w:style>
  <w:style w:type="paragraph" w:styleId="Title">
    <w:name w:val="Title"/>
    <w:basedOn w:val="Normal"/>
    <w:next w:val="Normal"/>
    <w:link w:val="TitleChar"/>
    <w:uiPriority w:val="10"/>
    <w:qFormat/>
    <w:rsid w:val="00ED7F78"/>
    <w:pPr>
      <w:spacing w:after="0"/>
    </w:pPr>
    <w:rPr>
      <w:rFonts w:asciiTheme="majorHAnsi" w:hAnsiTheme="majorHAnsi" w:eastAsiaTheme="majorEastAsia" w:cstheme="majorBidi"/>
      <w:caps/>
      <w:color w:val="5B9BD5" w:themeColor="accent1"/>
      <w:spacing w:val="10"/>
      <w:sz w:val="52"/>
      <w:szCs w:val="52"/>
    </w:rPr>
  </w:style>
  <w:style w:type="character" w:styleId="TitleChar" w:customStyle="1">
    <w:name w:val="Title Char"/>
    <w:basedOn w:val="DefaultParagraphFont"/>
    <w:link w:val="Title"/>
    <w:uiPriority w:val="10"/>
    <w:rsid w:val="00ED7F78"/>
    <w:rPr>
      <w:rFonts w:asciiTheme="majorHAnsi" w:hAnsiTheme="majorHAnsi" w:eastAsiaTheme="majorEastAsia" w:cstheme="majorBidi"/>
      <w:caps/>
      <w:color w:val="5B9BD5" w:themeColor="accent1"/>
      <w:spacing w:val="10"/>
      <w:sz w:val="52"/>
      <w:szCs w:val="52"/>
    </w:rPr>
  </w:style>
  <w:style w:type="paragraph" w:styleId="Subtitle">
    <w:name w:val="Subtitle"/>
    <w:basedOn w:val="Normal"/>
    <w:next w:val="Normal"/>
    <w:link w:val="SubtitleChar"/>
    <w:uiPriority w:val="11"/>
    <w:qFormat/>
    <w:rsid w:val="00ED7F78"/>
    <w:pPr>
      <w:spacing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ED7F78"/>
    <w:rPr>
      <w:caps/>
      <w:color w:val="595959" w:themeColor="text1" w:themeTint="A6"/>
      <w:spacing w:val="10"/>
      <w:sz w:val="21"/>
      <w:szCs w:val="21"/>
    </w:rPr>
  </w:style>
  <w:style w:type="character" w:styleId="Strong">
    <w:name w:val="Strong"/>
    <w:uiPriority w:val="22"/>
    <w:qFormat/>
    <w:rsid w:val="00ED7F78"/>
    <w:rPr>
      <w:b/>
      <w:bCs/>
    </w:rPr>
  </w:style>
  <w:style w:type="character" w:styleId="Emphasis">
    <w:name w:val="Emphasis"/>
    <w:uiPriority w:val="20"/>
    <w:qFormat/>
    <w:rsid w:val="00ED7F78"/>
    <w:rPr>
      <w:caps/>
      <w:color w:val="1F4D78" w:themeColor="accent1" w:themeShade="7F"/>
      <w:spacing w:val="5"/>
    </w:rPr>
  </w:style>
  <w:style w:type="paragraph" w:styleId="Quote">
    <w:name w:val="Quote"/>
    <w:basedOn w:val="Normal"/>
    <w:next w:val="Normal"/>
    <w:link w:val="QuoteChar"/>
    <w:uiPriority w:val="29"/>
    <w:qFormat/>
    <w:rsid w:val="00ED7F78"/>
    <w:rPr>
      <w:i/>
      <w:iCs/>
      <w:sz w:val="24"/>
      <w:szCs w:val="24"/>
    </w:rPr>
  </w:style>
  <w:style w:type="character" w:styleId="QuoteChar" w:customStyle="1">
    <w:name w:val="Quote Char"/>
    <w:basedOn w:val="DefaultParagraphFont"/>
    <w:link w:val="Quote"/>
    <w:uiPriority w:val="29"/>
    <w:rsid w:val="00ED7F78"/>
    <w:rPr>
      <w:i/>
      <w:iCs/>
      <w:sz w:val="24"/>
      <w:szCs w:val="24"/>
    </w:rPr>
  </w:style>
  <w:style w:type="paragraph" w:styleId="IntenseQuote">
    <w:name w:val="Intense Quote"/>
    <w:basedOn w:val="Normal"/>
    <w:next w:val="Normal"/>
    <w:link w:val="IntenseQuoteChar"/>
    <w:uiPriority w:val="30"/>
    <w:qFormat/>
    <w:rsid w:val="00ED7F78"/>
    <w:pPr>
      <w:spacing w:before="240" w:after="240" w:line="240" w:lineRule="auto"/>
      <w:ind w:left="1080" w:right="1080"/>
      <w:jc w:val="center"/>
    </w:pPr>
    <w:rPr>
      <w:color w:val="5B9BD5" w:themeColor="accent1"/>
      <w:sz w:val="24"/>
      <w:szCs w:val="24"/>
    </w:rPr>
  </w:style>
  <w:style w:type="character" w:styleId="IntenseQuoteChar" w:customStyle="1">
    <w:name w:val="Intense Quote Char"/>
    <w:basedOn w:val="DefaultParagraphFont"/>
    <w:link w:val="IntenseQuote"/>
    <w:uiPriority w:val="30"/>
    <w:rsid w:val="00ED7F78"/>
    <w:rPr>
      <w:color w:val="5B9BD5" w:themeColor="accent1"/>
      <w:sz w:val="24"/>
      <w:szCs w:val="24"/>
    </w:rPr>
  </w:style>
  <w:style w:type="character" w:styleId="SubtleEmphasis">
    <w:name w:val="Subtle Emphasis"/>
    <w:uiPriority w:val="19"/>
    <w:qFormat/>
    <w:rsid w:val="00ED7F78"/>
    <w:rPr>
      <w:i/>
      <w:iCs/>
      <w:color w:val="1F4D78" w:themeColor="accent1" w:themeShade="7F"/>
    </w:rPr>
  </w:style>
  <w:style w:type="character" w:styleId="IntenseEmphasis">
    <w:name w:val="Intense Emphasis"/>
    <w:uiPriority w:val="21"/>
    <w:qFormat/>
    <w:rsid w:val="00ED7F78"/>
    <w:rPr>
      <w:b/>
      <w:bCs/>
      <w:caps/>
      <w:color w:val="1F4D78" w:themeColor="accent1" w:themeShade="7F"/>
      <w:spacing w:val="10"/>
    </w:rPr>
  </w:style>
  <w:style w:type="character" w:styleId="SubtleReference">
    <w:name w:val="Subtle Reference"/>
    <w:uiPriority w:val="31"/>
    <w:qFormat/>
    <w:rsid w:val="00ED7F78"/>
    <w:rPr>
      <w:b/>
      <w:bCs/>
      <w:color w:val="5B9BD5" w:themeColor="accent1"/>
    </w:rPr>
  </w:style>
  <w:style w:type="character" w:styleId="IntenseReference">
    <w:name w:val="Intense Reference"/>
    <w:uiPriority w:val="32"/>
    <w:qFormat/>
    <w:rsid w:val="00ED7F78"/>
    <w:rPr>
      <w:b/>
      <w:bCs/>
      <w:i/>
      <w:iCs/>
      <w:caps/>
      <w:color w:val="5B9BD5" w:themeColor="accent1"/>
    </w:rPr>
  </w:style>
  <w:style w:type="character" w:styleId="BookTitle">
    <w:name w:val="Book Title"/>
    <w:uiPriority w:val="33"/>
    <w:qFormat/>
    <w:rsid w:val="00ED7F7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diagramColors" Target="diagrams/colors1.xml"/><Relationship Id="rId18" Type="http://schemas.openxmlformats.org/officeDocument/2006/relationships/header" Target="header2.xml"/><Relationship Id="rId26" Type="http://schemas.openxmlformats.org/officeDocument/2006/relationships/hyperlink" Target="http://www.ericwhite.com"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1.xm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comments" Target="comments.xml"/><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bin"/><Relationship Id="rId14" Type="http://schemas.microsoft.com/office/2007/relationships/diagramDrawing" Target="diagrams/drawing1.xml"/><Relationship Id="rId22" Type="http://schemas.openxmlformats.org/officeDocument/2006/relationships/footer" Target="footer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mc="http://schemas.openxmlformats.org/markup-compatibility/2006" xmlns:c14="http://schemas.microsoft.com/office/drawing/2007/8/2/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300411464"/>
        <c:axId val="300416560"/>
      </c:barChart>
      <c:catAx>
        <c:axId val="300411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416560"/>
        <c:crosses val="autoZero"/>
        <c:auto val="1"/>
        <c:lblAlgn val="ctr"/>
        <c:lblOffset val="100"/>
        <c:noMultiLvlLbl val="0"/>
      </c:catAx>
      <c:valAx>
        <c:axId val="30041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411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sp="http://schemas.microsoft.com/office/drawing/2008/diagram" xmlns:dgm="http://schemas.openxmlformats.org/drawingml/2006/diagram" xmlns:a="http://schemas.openxmlformats.org/drawingml/2006/main">
  <dgm:ptLst>
    <dgm:pt modelId="{F234BCEC-6073-447A-AE27-5A711EA9B02B}"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4B6711F0-9784-4ECD-A01A-61C95ED41683}">
      <dgm:prSet phldrT="[Text]"/>
      <dgm:spPr/>
      <dgm:t>
        <a:bodyPr/>
        <a:lstStyle/>
        <a:p>
          <a:r>
            <a:rPr lang="en-US"/>
            <a:t>Item 1</a:t>
          </a:r>
        </a:p>
      </dgm:t>
    </dgm:pt>
    <dgm:pt modelId="{B8A7512B-6B55-401D-917F-ED48EA840000}" type="parTrans" cxnId="{0D540088-96BB-4126-8FD0-C20FC4B05131}">
      <dgm:prSet/>
      <dgm:spPr/>
      <dgm:t>
        <a:bodyPr/>
        <a:lstStyle/>
        <a:p>
          <a:endParaRPr lang="en-US"/>
        </a:p>
      </dgm:t>
    </dgm:pt>
    <dgm:pt modelId="{ACF89A07-B067-459D-8648-8DC6675E2C24}" type="sibTrans" cxnId="{0D540088-96BB-4126-8FD0-C20FC4B05131}">
      <dgm:prSet/>
      <dgm:spPr/>
      <dgm:t>
        <a:bodyPr/>
        <a:lstStyle/>
        <a:p>
          <a:endParaRPr lang="en-US"/>
        </a:p>
      </dgm:t>
    </dgm:pt>
    <dgm:pt modelId="{2233FC90-28FF-4E61-886E-4273680BB6D3}">
      <dgm:prSet phldrT="[Text]"/>
      <dgm:spPr/>
      <dgm:t>
        <a:bodyPr/>
        <a:lstStyle/>
        <a:p>
          <a:r>
            <a:rPr lang="en-US"/>
            <a:t>Item 2</a:t>
          </a:r>
        </a:p>
      </dgm:t>
    </dgm:pt>
    <dgm:pt modelId="{803F5A71-6A7C-46F2-BDB0-5E8AD6371437}" type="parTrans" cxnId="{EC877EB0-AB4C-4510-8AA5-E9E7AE9477DE}">
      <dgm:prSet/>
      <dgm:spPr/>
      <dgm:t>
        <a:bodyPr/>
        <a:lstStyle/>
        <a:p>
          <a:endParaRPr lang="en-US"/>
        </a:p>
      </dgm:t>
    </dgm:pt>
    <dgm:pt modelId="{FF7E39A4-2AE3-462D-8EB9-601EBFDD3943}" type="sibTrans" cxnId="{EC877EB0-AB4C-4510-8AA5-E9E7AE9477DE}">
      <dgm:prSet/>
      <dgm:spPr/>
      <dgm:t>
        <a:bodyPr/>
        <a:lstStyle/>
        <a:p>
          <a:endParaRPr lang="en-US"/>
        </a:p>
      </dgm:t>
    </dgm:pt>
    <dgm:pt modelId="{C152DEE9-0C99-47F2-9D77-9C596C51F41B}">
      <dgm:prSet phldrT="[Text]"/>
      <dgm:spPr/>
      <dgm:t>
        <a:bodyPr/>
        <a:lstStyle/>
        <a:p>
          <a:r>
            <a:rPr lang="en-US"/>
            <a:t>Item 3</a:t>
          </a:r>
        </a:p>
      </dgm:t>
    </dgm:pt>
    <dgm:pt modelId="{6E783AAD-C7CB-495F-A819-B60A42732337}" type="parTrans" cxnId="{6A69AF1C-E2A2-468D-9616-496EA7F68C32}">
      <dgm:prSet/>
      <dgm:spPr/>
      <dgm:t>
        <a:bodyPr/>
        <a:lstStyle/>
        <a:p>
          <a:endParaRPr lang="en-US"/>
        </a:p>
      </dgm:t>
    </dgm:pt>
    <dgm:pt modelId="{1858B730-3CAF-456D-9D67-8FE7D37DD423}" type="sibTrans" cxnId="{6A69AF1C-E2A2-468D-9616-496EA7F68C32}">
      <dgm:prSet/>
      <dgm:spPr/>
      <dgm:t>
        <a:bodyPr/>
        <a:lstStyle/>
        <a:p>
          <a:endParaRPr lang="en-US"/>
        </a:p>
      </dgm:t>
    </dgm:pt>
    <dgm:pt modelId="{EBC89927-B953-4BAF-8E05-2A50C0B48C33}" type="pres">
      <dgm:prSet presAssocID="{F234BCEC-6073-447A-AE27-5A711EA9B02B}" presName="linear" presStyleCnt="0">
        <dgm:presLayoutVars>
          <dgm:dir/>
          <dgm:animLvl val="lvl"/>
          <dgm:resizeHandles val="exact"/>
        </dgm:presLayoutVars>
      </dgm:prSet>
      <dgm:spPr/>
      <dgm:t>
        <a:bodyPr/>
        <a:lstStyle/>
        <a:p>
          <a:endParaRPr lang="en-US"/>
        </a:p>
      </dgm:t>
    </dgm:pt>
    <dgm:pt modelId="{928A5A45-95B1-4D49-9D44-D226F93A92D7}" type="pres">
      <dgm:prSet presAssocID="{4B6711F0-9784-4ECD-A01A-61C95ED41683}" presName="parentLin" presStyleCnt="0"/>
      <dgm:spPr/>
    </dgm:pt>
    <dgm:pt modelId="{ABBFFC1D-C209-428E-A439-F29E8BD3626E}" type="pres">
      <dgm:prSet presAssocID="{4B6711F0-9784-4ECD-A01A-61C95ED41683}" presName="parentLeftMargin" presStyleLbl="node1" presStyleIdx="0" presStyleCnt="3"/>
      <dgm:spPr/>
      <dgm:t>
        <a:bodyPr/>
        <a:lstStyle/>
        <a:p>
          <a:endParaRPr lang="en-US"/>
        </a:p>
      </dgm:t>
    </dgm:pt>
    <dgm:pt modelId="{BEDA8E25-BDC8-4169-BB3F-A5089091E57E}" type="pres">
      <dgm:prSet presAssocID="{4B6711F0-9784-4ECD-A01A-61C95ED41683}" presName="parentText" presStyleLbl="node1" presStyleIdx="0" presStyleCnt="3">
        <dgm:presLayoutVars>
          <dgm:chMax val="0"/>
          <dgm:bulletEnabled val="1"/>
        </dgm:presLayoutVars>
      </dgm:prSet>
      <dgm:spPr/>
      <dgm:t>
        <a:bodyPr/>
        <a:lstStyle/>
        <a:p>
          <a:endParaRPr lang="en-US"/>
        </a:p>
      </dgm:t>
    </dgm:pt>
    <dgm:pt modelId="{C1196124-FB41-4127-ACA1-E937855C994F}" type="pres">
      <dgm:prSet presAssocID="{4B6711F0-9784-4ECD-A01A-61C95ED41683}" presName="negativeSpace" presStyleCnt="0"/>
      <dgm:spPr/>
    </dgm:pt>
    <dgm:pt modelId="{E69C432B-90BC-4ABD-87CA-31144D9DEE3F}" type="pres">
      <dgm:prSet presAssocID="{4B6711F0-9784-4ECD-A01A-61C95ED41683}" presName="childText" presStyleLbl="conFgAcc1" presStyleIdx="0" presStyleCnt="3">
        <dgm:presLayoutVars>
          <dgm:bulletEnabled val="1"/>
        </dgm:presLayoutVars>
      </dgm:prSet>
      <dgm:spPr/>
    </dgm:pt>
    <dgm:pt modelId="{5B4D6D5B-FD54-40B7-B57D-5D5EF43F9E49}" type="pres">
      <dgm:prSet presAssocID="{ACF89A07-B067-459D-8648-8DC6675E2C24}" presName="spaceBetweenRectangles" presStyleCnt="0"/>
      <dgm:spPr/>
    </dgm:pt>
    <dgm:pt modelId="{714E05C5-0C60-4C73-B9E9-9AD9615E5B5F}" type="pres">
      <dgm:prSet presAssocID="{2233FC90-28FF-4E61-886E-4273680BB6D3}" presName="parentLin" presStyleCnt="0"/>
      <dgm:spPr/>
    </dgm:pt>
    <dgm:pt modelId="{729DC15F-8884-4D04-BE93-AD9A134C99A0}" type="pres">
      <dgm:prSet presAssocID="{2233FC90-28FF-4E61-886E-4273680BB6D3}" presName="parentLeftMargin" presStyleLbl="node1" presStyleIdx="0" presStyleCnt="3"/>
      <dgm:spPr/>
      <dgm:t>
        <a:bodyPr/>
        <a:lstStyle/>
        <a:p>
          <a:endParaRPr lang="en-US"/>
        </a:p>
      </dgm:t>
    </dgm:pt>
    <dgm:pt modelId="{F5A6B133-1EFE-4696-B2F5-83299B17DBDD}" type="pres">
      <dgm:prSet presAssocID="{2233FC90-28FF-4E61-886E-4273680BB6D3}" presName="parentText" presStyleLbl="node1" presStyleIdx="1" presStyleCnt="3">
        <dgm:presLayoutVars>
          <dgm:chMax val="0"/>
          <dgm:bulletEnabled val="1"/>
        </dgm:presLayoutVars>
      </dgm:prSet>
      <dgm:spPr/>
      <dgm:t>
        <a:bodyPr/>
        <a:lstStyle/>
        <a:p>
          <a:endParaRPr lang="en-US"/>
        </a:p>
      </dgm:t>
    </dgm:pt>
    <dgm:pt modelId="{154EB3C3-8DDD-450D-8565-C1454672828E}" type="pres">
      <dgm:prSet presAssocID="{2233FC90-28FF-4E61-886E-4273680BB6D3}" presName="negativeSpace" presStyleCnt="0"/>
      <dgm:spPr/>
    </dgm:pt>
    <dgm:pt modelId="{D228189E-4DE6-4C15-BA6B-580A06BBE021}" type="pres">
      <dgm:prSet presAssocID="{2233FC90-28FF-4E61-886E-4273680BB6D3}" presName="childText" presStyleLbl="conFgAcc1" presStyleIdx="1" presStyleCnt="3">
        <dgm:presLayoutVars>
          <dgm:bulletEnabled val="1"/>
        </dgm:presLayoutVars>
      </dgm:prSet>
      <dgm:spPr/>
    </dgm:pt>
    <dgm:pt modelId="{E09E2836-3EF6-45E4-AE86-2CF466B355DF}" type="pres">
      <dgm:prSet presAssocID="{FF7E39A4-2AE3-462D-8EB9-601EBFDD3943}" presName="spaceBetweenRectangles" presStyleCnt="0"/>
      <dgm:spPr/>
    </dgm:pt>
    <dgm:pt modelId="{41AAB4C1-E472-4856-AA34-0E2326939948}" type="pres">
      <dgm:prSet presAssocID="{C152DEE9-0C99-47F2-9D77-9C596C51F41B}" presName="parentLin" presStyleCnt="0"/>
      <dgm:spPr/>
    </dgm:pt>
    <dgm:pt modelId="{94C881B7-9C0B-4FEE-8CDB-EC9376DA67A3}" type="pres">
      <dgm:prSet presAssocID="{C152DEE9-0C99-47F2-9D77-9C596C51F41B}" presName="parentLeftMargin" presStyleLbl="node1" presStyleIdx="1" presStyleCnt="3"/>
      <dgm:spPr/>
      <dgm:t>
        <a:bodyPr/>
        <a:lstStyle/>
        <a:p>
          <a:endParaRPr lang="en-US"/>
        </a:p>
      </dgm:t>
    </dgm:pt>
    <dgm:pt modelId="{754D8052-5098-4050-BEE9-FA0490150674}" type="pres">
      <dgm:prSet presAssocID="{C152DEE9-0C99-47F2-9D77-9C596C51F41B}" presName="parentText" presStyleLbl="node1" presStyleIdx="2" presStyleCnt="3">
        <dgm:presLayoutVars>
          <dgm:chMax val="0"/>
          <dgm:bulletEnabled val="1"/>
        </dgm:presLayoutVars>
      </dgm:prSet>
      <dgm:spPr/>
      <dgm:t>
        <a:bodyPr/>
        <a:lstStyle/>
        <a:p>
          <a:endParaRPr lang="en-US"/>
        </a:p>
      </dgm:t>
    </dgm:pt>
    <dgm:pt modelId="{1624522F-649F-4321-86F1-94846B88F337}" type="pres">
      <dgm:prSet presAssocID="{C152DEE9-0C99-47F2-9D77-9C596C51F41B}" presName="negativeSpace" presStyleCnt="0"/>
      <dgm:spPr/>
    </dgm:pt>
    <dgm:pt modelId="{F1365A1B-AEBD-4394-BB4A-4FD93ABEF638}" type="pres">
      <dgm:prSet presAssocID="{C152DEE9-0C99-47F2-9D77-9C596C51F41B}" presName="childText" presStyleLbl="conFgAcc1" presStyleIdx="2" presStyleCnt="3">
        <dgm:presLayoutVars>
          <dgm:bulletEnabled val="1"/>
        </dgm:presLayoutVars>
      </dgm:prSet>
      <dgm:spPr/>
    </dgm:pt>
  </dgm:ptLst>
  <dgm:cxnLst>
    <dgm:cxn modelId="{92DA85E7-FF35-4F0F-9EAC-F37DCD36F2C4}" type="presOf" srcId="{C152DEE9-0C99-47F2-9D77-9C596C51F41B}" destId="{754D8052-5098-4050-BEE9-FA0490150674}" srcOrd="1" destOrd="0" presId="urn:microsoft.com/office/officeart/2005/8/layout/list1"/>
    <dgm:cxn modelId="{99D879BB-6D98-4AF0-95FF-635BE2E439AA}" type="presOf" srcId="{F234BCEC-6073-447A-AE27-5A711EA9B02B}" destId="{EBC89927-B953-4BAF-8E05-2A50C0B48C33}" srcOrd="0" destOrd="0" presId="urn:microsoft.com/office/officeart/2005/8/layout/list1"/>
    <dgm:cxn modelId="{0241C124-4A0A-4294-BF21-5C90C5DC06AF}" type="presOf" srcId="{2233FC90-28FF-4E61-886E-4273680BB6D3}" destId="{F5A6B133-1EFE-4696-B2F5-83299B17DBDD}" srcOrd="1" destOrd="0" presId="urn:microsoft.com/office/officeart/2005/8/layout/list1"/>
    <dgm:cxn modelId="{0D540088-96BB-4126-8FD0-C20FC4B05131}" srcId="{F234BCEC-6073-447A-AE27-5A711EA9B02B}" destId="{4B6711F0-9784-4ECD-A01A-61C95ED41683}" srcOrd="0" destOrd="0" parTransId="{B8A7512B-6B55-401D-917F-ED48EA840000}" sibTransId="{ACF89A07-B067-459D-8648-8DC6675E2C24}"/>
    <dgm:cxn modelId="{6A69AF1C-E2A2-468D-9616-496EA7F68C32}" srcId="{F234BCEC-6073-447A-AE27-5A711EA9B02B}" destId="{C152DEE9-0C99-47F2-9D77-9C596C51F41B}" srcOrd="2" destOrd="0" parTransId="{6E783AAD-C7CB-495F-A819-B60A42732337}" sibTransId="{1858B730-3CAF-456D-9D67-8FE7D37DD423}"/>
    <dgm:cxn modelId="{F3796A6C-9079-4E16-8C0A-1A8B51DCB979}" type="presOf" srcId="{4B6711F0-9784-4ECD-A01A-61C95ED41683}" destId="{ABBFFC1D-C209-428E-A439-F29E8BD3626E}" srcOrd="0" destOrd="0" presId="urn:microsoft.com/office/officeart/2005/8/layout/list1"/>
    <dgm:cxn modelId="{24B82120-6FC4-467D-996E-E215482FCCE1}" type="presOf" srcId="{C152DEE9-0C99-47F2-9D77-9C596C51F41B}" destId="{94C881B7-9C0B-4FEE-8CDB-EC9376DA67A3}" srcOrd="0" destOrd="0" presId="urn:microsoft.com/office/officeart/2005/8/layout/list1"/>
    <dgm:cxn modelId="{C0EAFB39-5DB4-4E88-9955-A5586640750D}" type="presOf" srcId="{2233FC90-28FF-4E61-886E-4273680BB6D3}" destId="{729DC15F-8884-4D04-BE93-AD9A134C99A0}" srcOrd="0" destOrd="0" presId="urn:microsoft.com/office/officeart/2005/8/layout/list1"/>
    <dgm:cxn modelId="{EC877EB0-AB4C-4510-8AA5-E9E7AE9477DE}" srcId="{F234BCEC-6073-447A-AE27-5A711EA9B02B}" destId="{2233FC90-28FF-4E61-886E-4273680BB6D3}" srcOrd="1" destOrd="0" parTransId="{803F5A71-6A7C-46F2-BDB0-5E8AD6371437}" sibTransId="{FF7E39A4-2AE3-462D-8EB9-601EBFDD3943}"/>
    <dgm:cxn modelId="{1B4B5DBA-2CC4-47AA-89E5-C9A69F61713B}" type="presOf" srcId="{4B6711F0-9784-4ECD-A01A-61C95ED41683}" destId="{BEDA8E25-BDC8-4169-BB3F-A5089091E57E}" srcOrd="1" destOrd="0" presId="urn:microsoft.com/office/officeart/2005/8/layout/list1"/>
    <dgm:cxn modelId="{DACB7665-D64A-4E10-983D-428B411E985E}" type="presParOf" srcId="{EBC89927-B953-4BAF-8E05-2A50C0B48C33}" destId="{928A5A45-95B1-4D49-9D44-D226F93A92D7}" srcOrd="0" destOrd="0" presId="urn:microsoft.com/office/officeart/2005/8/layout/list1"/>
    <dgm:cxn modelId="{962FFA73-7C4C-459D-9334-42C9732F9607}" type="presParOf" srcId="{928A5A45-95B1-4D49-9D44-D226F93A92D7}" destId="{ABBFFC1D-C209-428E-A439-F29E8BD3626E}" srcOrd="0" destOrd="0" presId="urn:microsoft.com/office/officeart/2005/8/layout/list1"/>
    <dgm:cxn modelId="{3DBDEF2D-80AC-4E5B-A7AC-038A568C5F31}" type="presParOf" srcId="{928A5A45-95B1-4D49-9D44-D226F93A92D7}" destId="{BEDA8E25-BDC8-4169-BB3F-A5089091E57E}" srcOrd="1" destOrd="0" presId="urn:microsoft.com/office/officeart/2005/8/layout/list1"/>
    <dgm:cxn modelId="{4D5F452C-40F7-4572-BD7F-23173A4DC986}" type="presParOf" srcId="{EBC89927-B953-4BAF-8E05-2A50C0B48C33}" destId="{C1196124-FB41-4127-ACA1-E937855C994F}" srcOrd="1" destOrd="0" presId="urn:microsoft.com/office/officeart/2005/8/layout/list1"/>
    <dgm:cxn modelId="{CFE451BC-D6D7-4A35-BACF-08DD9664B244}" type="presParOf" srcId="{EBC89927-B953-4BAF-8E05-2A50C0B48C33}" destId="{E69C432B-90BC-4ABD-87CA-31144D9DEE3F}" srcOrd="2" destOrd="0" presId="urn:microsoft.com/office/officeart/2005/8/layout/list1"/>
    <dgm:cxn modelId="{69C158FB-AD38-4818-A6DD-33197CFA1250}" type="presParOf" srcId="{EBC89927-B953-4BAF-8E05-2A50C0B48C33}" destId="{5B4D6D5B-FD54-40B7-B57D-5D5EF43F9E49}" srcOrd="3" destOrd="0" presId="urn:microsoft.com/office/officeart/2005/8/layout/list1"/>
    <dgm:cxn modelId="{68653D2D-B819-4D16-9A29-83C87D41D65C}" type="presParOf" srcId="{EBC89927-B953-4BAF-8E05-2A50C0B48C33}" destId="{714E05C5-0C60-4C73-B9E9-9AD9615E5B5F}" srcOrd="4" destOrd="0" presId="urn:microsoft.com/office/officeart/2005/8/layout/list1"/>
    <dgm:cxn modelId="{27A721B9-2B93-4FB8-B2AB-C164CDC91F15}" type="presParOf" srcId="{714E05C5-0C60-4C73-B9E9-9AD9615E5B5F}" destId="{729DC15F-8884-4D04-BE93-AD9A134C99A0}" srcOrd="0" destOrd="0" presId="urn:microsoft.com/office/officeart/2005/8/layout/list1"/>
    <dgm:cxn modelId="{B5F93623-D82E-428C-B31D-E14E11E305CD}" type="presParOf" srcId="{714E05C5-0C60-4C73-B9E9-9AD9615E5B5F}" destId="{F5A6B133-1EFE-4696-B2F5-83299B17DBDD}" srcOrd="1" destOrd="0" presId="urn:microsoft.com/office/officeart/2005/8/layout/list1"/>
    <dgm:cxn modelId="{BC963ED6-D4F0-478D-BE85-E5D519D77532}" type="presParOf" srcId="{EBC89927-B953-4BAF-8E05-2A50C0B48C33}" destId="{154EB3C3-8DDD-450D-8565-C1454672828E}" srcOrd="5" destOrd="0" presId="urn:microsoft.com/office/officeart/2005/8/layout/list1"/>
    <dgm:cxn modelId="{04D51DF0-E398-42EC-8F32-B28F67460B18}" type="presParOf" srcId="{EBC89927-B953-4BAF-8E05-2A50C0B48C33}" destId="{D228189E-4DE6-4C15-BA6B-580A06BBE021}" srcOrd="6" destOrd="0" presId="urn:microsoft.com/office/officeart/2005/8/layout/list1"/>
    <dgm:cxn modelId="{1F65EB36-4BF3-4341-BA6F-B5C5865F2568}" type="presParOf" srcId="{EBC89927-B953-4BAF-8E05-2A50C0B48C33}" destId="{E09E2836-3EF6-45E4-AE86-2CF466B355DF}" srcOrd="7" destOrd="0" presId="urn:microsoft.com/office/officeart/2005/8/layout/list1"/>
    <dgm:cxn modelId="{0266B09A-CF9F-4D5D-8495-9E90F9E530DD}" type="presParOf" srcId="{EBC89927-B953-4BAF-8E05-2A50C0B48C33}" destId="{41AAB4C1-E472-4856-AA34-0E2326939948}" srcOrd="8" destOrd="0" presId="urn:microsoft.com/office/officeart/2005/8/layout/list1"/>
    <dgm:cxn modelId="{DEDA293B-13D0-4341-BB99-649283373671}" type="presParOf" srcId="{41AAB4C1-E472-4856-AA34-0E2326939948}" destId="{94C881B7-9C0B-4FEE-8CDB-EC9376DA67A3}" srcOrd="0" destOrd="0" presId="urn:microsoft.com/office/officeart/2005/8/layout/list1"/>
    <dgm:cxn modelId="{2BD499AF-B1E1-4229-AF4F-1231800BD4F0}" type="presParOf" srcId="{41AAB4C1-E472-4856-AA34-0E2326939948}" destId="{754D8052-5098-4050-BEE9-FA0490150674}" srcOrd="1" destOrd="0" presId="urn:microsoft.com/office/officeart/2005/8/layout/list1"/>
    <dgm:cxn modelId="{AAD0B3E0-F825-40CA-AF76-475A12D37BC5}" type="presParOf" srcId="{EBC89927-B953-4BAF-8E05-2A50C0B48C33}" destId="{1624522F-649F-4321-86F1-94846B88F337}" srcOrd="9" destOrd="0" presId="urn:microsoft.com/office/officeart/2005/8/layout/list1"/>
    <dgm:cxn modelId="{0E3C05AD-B07B-492B-B5F2-FB40472CAB39}" type="presParOf" srcId="{EBC89927-B953-4BAF-8E05-2A50C0B48C33}" destId="{F1365A1B-AEBD-4394-BB4A-4FD93ABEF638}" srcOrd="10"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9C432B-90BC-4ABD-87CA-31144D9DEE3F}">
      <dsp:nvSpPr>
        <dsp:cNvPr id="0" name=""/>
        <dsp:cNvSpPr/>
      </dsp:nvSpPr>
      <dsp:spPr>
        <a:xfrm>
          <a:off x="0" y="386280"/>
          <a:ext cx="5486400" cy="604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EDA8E25-BDC8-4169-BB3F-A5089091E57E}">
      <dsp:nvSpPr>
        <dsp:cNvPr id="0" name=""/>
        <dsp:cNvSpPr/>
      </dsp:nvSpPr>
      <dsp:spPr>
        <a:xfrm>
          <a:off x="274320" y="3204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1066800">
            <a:lnSpc>
              <a:spcPct val="90000"/>
            </a:lnSpc>
            <a:spcBef>
              <a:spcPct val="0"/>
            </a:spcBef>
            <a:spcAft>
              <a:spcPct val="35000"/>
            </a:spcAft>
          </a:pPr>
          <a:r>
            <a:rPr lang="en-US" sz="2400" kern="1200"/>
            <a:t>Item 1</a:t>
          </a:r>
        </a:p>
      </dsp:txBody>
      <dsp:txXfrm>
        <a:off x="308905" y="66625"/>
        <a:ext cx="3771310" cy="639310"/>
      </dsp:txXfrm>
    </dsp:sp>
    <dsp:sp modelId="{D228189E-4DE6-4C15-BA6B-580A06BBE021}">
      <dsp:nvSpPr>
        <dsp:cNvPr id="0" name=""/>
        <dsp:cNvSpPr/>
      </dsp:nvSpPr>
      <dsp:spPr>
        <a:xfrm>
          <a:off x="0" y="1474920"/>
          <a:ext cx="5486400" cy="604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A6B133-1EFE-4696-B2F5-83299B17DBDD}">
      <dsp:nvSpPr>
        <dsp:cNvPr id="0" name=""/>
        <dsp:cNvSpPr/>
      </dsp:nvSpPr>
      <dsp:spPr>
        <a:xfrm>
          <a:off x="274320" y="112068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1066800">
            <a:lnSpc>
              <a:spcPct val="90000"/>
            </a:lnSpc>
            <a:spcBef>
              <a:spcPct val="0"/>
            </a:spcBef>
            <a:spcAft>
              <a:spcPct val="35000"/>
            </a:spcAft>
          </a:pPr>
          <a:r>
            <a:rPr lang="en-US" sz="2400" kern="1200"/>
            <a:t>Item 2</a:t>
          </a:r>
        </a:p>
      </dsp:txBody>
      <dsp:txXfrm>
        <a:off x="308905" y="1155265"/>
        <a:ext cx="3771310" cy="639310"/>
      </dsp:txXfrm>
    </dsp:sp>
    <dsp:sp modelId="{F1365A1B-AEBD-4394-BB4A-4FD93ABEF638}">
      <dsp:nvSpPr>
        <dsp:cNvPr id="0" name=""/>
        <dsp:cNvSpPr/>
      </dsp:nvSpPr>
      <dsp:spPr>
        <a:xfrm>
          <a:off x="0" y="2563560"/>
          <a:ext cx="5486400" cy="604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54D8052-5098-4050-BEE9-FA0490150674}">
      <dsp:nvSpPr>
        <dsp:cNvPr id="0" name=""/>
        <dsp:cNvSpPr/>
      </dsp:nvSpPr>
      <dsp:spPr>
        <a:xfrm>
          <a:off x="274320" y="220932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1066800">
            <a:lnSpc>
              <a:spcPct val="90000"/>
            </a:lnSpc>
            <a:spcBef>
              <a:spcPct val="0"/>
            </a:spcBef>
            <a:spcAft>
              <a:spcPct val="35000"/>
            </a:spcAft>
          </a:pPr>
          <a:r>
            <a:rPr lang="en-US" sz="2400" kern="1200"/>
            <a:t>Item 3</a:t>
          </a:r>
        </a:p>
      </dsp:txBody>
      <dsp:txXfrm>
        <a:off x="308905" y="2243905"/>
        <a:ext cx="3771310" cy="639310"/>
      </dsp:txXfrm>
    </dsp:sp>
  </dsp:spTree>
</dsp:drawing>
</file>

<file path=word/diagrams/layout1.xml><?xml version="1.0" encoding="utf-8"?>
<dgm:layoutDef xmlns:r="http://schemas.openxmlformats.org/officeDocument/2006/relationships"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is my interesting abstract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10</ap:Pages>
  <ap:Words>1832</ap:Words>
  <ap:Characters>10443</ap:Characters>
  <ap:Application>Microsoft Office Word</ap:Application>
  <ap:DocSecurity>0</ap:DocSecurity>
  <ap:Lines>87</ap:Lines>
  <ap:Paragraphs>24</ap:Paragraphs>
  <ap:ScaleCrop>false</ap:ScaleCrop>
  <ap:Company/>
  <ap:LinksUpToDate>false</ap:LinksUpToDate>
  <ap:CharactersWithSpaces>12251</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2015-07-04T12:22:00Z</dcterms:created>
  <dcterms:modified xsi:type="dcterms:W3CDTF">2015-07-04T12:22:00Z</dcterms:modified>
</cp:coreProperties>
</file>